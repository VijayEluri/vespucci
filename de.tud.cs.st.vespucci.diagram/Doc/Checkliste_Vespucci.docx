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427418977"/>
        <w:docPartObj>
          <w:docPartGallery w:val="Table of Contents"/>
          <w:docPartUnique/>
        </w:docPartObj>
      </w:sdtPr>
      <w:sdtContent>
        <w:p w:rsidR="008E3AE6" w:rsidRDefault="008E3AE6" w:rsidP="008E3AE6">
          <w:pPr>
            <w:pStyle w:val="Inhaltsverzeichnisberschrift"/>
            <w:jc w:val="both"/>
          </w:pPr>
          <w:r>
            <w:t>Veröffentlichungscheckliste</w:t>
          </w:r>
        </w:p>
        <w:p w:rsidR="00DD5FAA" w:rsidRDefault="00EA7775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 w:rsidR="008E3AE6">
            <w:instrText xml:space="preserve"> TOC \o "1-3" \h \z \u </w:instrText>
          </w:r>
          <w:r>
            <w:fldChar w:fldCharType="separate"/>
          </w:r>
          <w:hyperlink w:anchor="_Toc288996978" w:history="1">
            <w:r w:rsidR="00DD5FAA" w:rsidRPr="00BB6355">
              <w:rPr>
                <w:rStyle w:val="Hyperlink"/>
                <w:noProof/>
              </w:rPr>
              <w:t>1.</w:t>
            </w:r>
            <w:r w:rsidR="00DD5FAA">
              <w:rPr>
                <w:rFonts w:eastAsiaTheme="minorEastAsia"/>
                <w:noProof/>
                <w:lang w:eastAsia="de-DE"/>
              </w:rPr>
              <w:tab/>
            </w:r>
            <w:r w:rsidR="00DD5FAA" w:rsidRPr="00BB6355">
              <w:rPr>
                <w:rStyle w:val="Hyperlink"/>
                <w:noProof/>
              </w:rPr>
              <w:t>Vorbereitung</w:t>
            </w:r>
            <w:r w:rsidR="00DD5FAA">
              <w:rPr>
                <w:noProof/>
                <w:webHidden/>
              </w:rPr>
              <w:tab/>
            </w:r>
            <w:r w:rsidR="00DD5FAA">
              <w:rPr>
                <w:noProof/>
                <w:webHidden/>
              </w:rPr>
              <w:fldChar w:fldCharType="begin"/>
            </w:r>
            <w:r w:rsidR="00DD5FAA">
              <w:rPr>
                <w:noProof/>
                <w:webHidden/>
              </w:rPr>
              <w:instrText xml:space="preserve"> PAGEREF _Toc288996978 \h </w:instrText>
            </w:r>
            <w:r w:rsidR="00DD5FAA">
              <w:rPr>
                <w:noProof/>
                <w:webHidden/>
              </w:rPr>
            </w:r>
            <w:r w:rsidR="00DD5FAA">
              <w:rPr>
                <w:noProof/>
                <w:webHidden/>
              </w:rPr>
              <w:fldChar w:fldCharType="separate"/>
            </w:r>
            <w:r w:rsidR="00DD5FAA">
              <w:rPr>
                <w:noProof/>
                <w:webHidden/>
              </w:rPr>
              <w:t>2</w:t>
            </w:r>
            <w:r w:rsidR="00DD5FAA">
              <w:rPr>
                <w:noProof/>
                <w:webHidden/>
              </w:rPr>
              <w:fldChar w:fldCharType="end"/>
            </w:r>
          </w:hyperlink>
        </w:p>
        <w:p w:rsidR="00DD5FAA" w:rsidRDefault="00901276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88996979" w:history="1">
            <w:r w:rsidR="00DD5FAA" w:rsidRPr="00BB6355">
              <w:rPr>
                <w:rStyle w:val="Hyperlink"/>
                <w:noProof/>
              </w:rPr>
              <w:t>2.</w:t>
            </w:r>
            <w:r w:rsidR="00DD5FAA">
              <w:rPr>
                <w:rFonts w:eastAsiaTheme="minorEastAsia"/>
                <w:noProof/>
                <w:lang w:eastAsia="de-DE"/>
              </w:rPr>
              <w:tab/>
            </w:r>
            <w:r w:rsidR="00DD5FAA" w:rsidRPr="00BB6355">
              <w:rPr>
                <w:rStyle w:val="Hyperlink"/>
                <w:noProof/>
              </w:rPr>
              <w:t>Erste Schritte zum GUI-Test</w:t>
            </w:r>
            <w:r w:rsidR="00DD5FAA">
              <w:rPr>
                <w:noProof/>
                <w:webHidden/>
              </w:rPr>
              <w:tab/>
            </w:r>
            <w:r w:rsidR="00DD5FAA">
              <w:rPr>
                <w:noProof/>
                <w:webHidden/>
              </w:rPr>
              <w:fldChar w:fldCharType="begin"/>
            </w:r>
            <w:r w:rsidR="00DD5FAA">
              <w:rPr>
                <w:noProof/>
                <w:webHidden/>
              </w:rPr>
              <w:instrText xml:space="preserve"> PAGEREF _Toc288996979 \h </w:instrText>
            </w:r>
            <w:r w:rsidR="00DD5FAA">
              <w:rPr>
                <w:noProof/>
                <w:webHidden/>
              </w:rPr>
            </w:r>
            <w:r w:rsidR="00DD5FAA">
              <w:rPr>
                <w:noProof/>
                <w:webHidden/>
              </w:rPr>
              <w:fldChar w:fldCharType="separate"/>
            </w:r>
            <w:r w:rsidR="00DD5FAA">
              <w:rPr>
                <w:noProof/>
                <w:webHidden/>
              </w:rPr>
              <w:t>2</w:t>
            </w:r>
            <w:r w:rsidR="00DD5FAA">
              <w:rPr>
                <w:noProof/>
                <w:webHidden/>
              </w:rPr>
              <w:fldChar w:fldCharType="end"/>
            </w:r>
          </w:hyperlink>
        </w:p>
        <w:p w:rsidR="00DD5FAA" w:rsidRDefault="00901276">
          <w:pPr>
            <w:pStyle w:val="Verzeichnis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88996980" w:history="1">
            <w:r w:rsidR="00DD5FAA" w:rsidRPr="00BB6355">
              <w:rPr>
                <w:rStyle w:val="Hyperlink"/>
                <w:noProof/>
              </w:rPr>
              <w:t>2.1.</w:t>
            </w:r>
            <w:r w:rsidR="00DD5FAA">
              <w:rPr>
                <w:rFonts w:eastAsiaTheme="minorEastAsia"/>
                <w:noProof/>
                <w:lang w:eastAsia="de-DE"/>
              </w:rPr>
              <w:tab/>
            </w:r>
            <w:r w:rsidR="00DD5FAA" w:rsidRPr="00BB6355">
              <w:rPr>
                <w:rStyle w:val="Hyperlink"/>
                <w:noProof/>
              </w:rPr>
              <w:t>Vorhandenes Java-Projekt importieren</w:t>
            </w:r>
            <w:r w:rsidR="00DD5FAA">
              <w:rPr>
                <w:noProof/>
                <w:webHidden/>
              </w:rPr>
              <w:tab/>
            </w:r>
            <w:r w:rsidR="00DD5FAA">
              <w:rPr>
                <w:noProof/>
                <w:webHidden/>
              </w:rPr>
              <w:fldChar w:fldCharType="begin"/>
            </w:r>
            <w:r w:rsidR="00DD5FAA">
              <w:rPr>
                <w:noProof/>
                <w:webHidden/>
              </w:rPr>
              <w:instrText xml:space="preserve"> PAGEREF _Toc288996980 \h </w:instrText>
            </w:r>
            <w:r w:rsidR="00DD5FAA">
              <w:rPr>
                <w:noProof/>
                <w:webHidden/>
              </w:rPr>
            </w:r>
            <w:r w:rsidR="00DD5FAA">
              <w:rPr>
                <w:noProof/>
                <w:webHidden/>
              </w:rPr>
              <w:fldChar w:fldCharType="separate"/>
            </w:r>
            <w:r w:rsidR="00DD5FAA">
              <w:rPr>
                <w:noProof/>
                <w:webHidden/>
              </w:rPr>
              <w:t>2</w:t>
            </w:r>
            <w:r w:rsidR="00DD5FAA">
              <w:rPr>
                <w:noProof/>
                <w:webHidden/>
              </w:rPr>
              <w:fldChar w:fldCharType="end"/>
            </w:r>
          </w:hyperlink>
        </w:p>
        <w:p w:rsidR="00DD5FAA" w:rsidRDefault="00901276">
          <w:pPr>
            <w:pStyle w:val="Verzeichnis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88996981" w:history="1">
            <w:r w:rsidR="00DD5FAA" w:rsidRPr="00BB6355">
              <w:rPr>
                <w:rStyle w:val="Hyperlink"/>
                <w:noProof/>
              </w:rPr>
              <w:t>2.2.</w:t>
            </w:r>
            <w:r w:rsidR="00DD5FAA">
              <w:rPr>
                <w:rFonts w:eastAsiaTheme="minorEastAsia"/>
                <w:noProof/>
                <w:lang w:eastAsia="de-DE"/>
              </w:rPr>
              <w:tab/>
            </w:r>
            <w:r w:rsidR="00DD5FAA" w:rsidRPr="00BB6355">
              <w:rPr>
                <w:rStyle w:val="Hyperlink"/>
                <w:noProof/>
              </w:rPr>
              <w:t>Vespucci-Diagramme erzeugen</w:t>
            </w:r>
            <w:r w:rsidR="00DD5FAA">
              <w:rPr>
                <w:noProof/>
                <w:webHidden/>
              </w:rPr>
              <w:tab/>
            </w:r>
            <w:r w:rsidR="00DD5FAA">
              <w:rPr>
                <w:noProof/>
                <w:webHidden/>
              </w:rPr>
              <w:fldChar w:fldCharType="begin"/>
            </w:r>
            <w:r w:rsidR="00DD5FAA">
              <w:rPr>
                <w:noProof/>
                <w:webHidden/>
              </w:rPr>
              <w:instrText xml:space="preserve"> PAGEREF _Toc288996981 \h </w:instrText>
            </w:r>
            <w:r w:rsidR="00DD5FAA">
              <w:rPr>
                <w:noProof/>
                <w:webHidden/>
              </w:rPr>
            </w:r>
            <w:r w:rsidR="00DD5FAA">
              <w:rPr>
                <w:noProof/>
                <w:webHidden/>
              </w:rPr>
              <w:fldChar w:fldCharType="separate"/>
            </w:r>
            <w:r w:rsidR="00DD5FAA">
              <w:rPr>
                <w:noProof/>
                <w:webHidden/>
              </w:rPr>
              <w:t>2</w:t>
            </w:r>
            <w:r w:rsidR="00DD5FAA">
              <w:rPr>
                <w:noProof/>
                <w:webHidden/>
              </w:rPr>
              <w:fldChar w:fldCharType="end"/>
            </w:r>
          </w:hyperlink>
        </w:p>
        <w:p w:rsidR="00DD5FAA" w:rsidRDefault="00901276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88996982" w:history="1">
            <w:r w:rsidR="00DD5FAA" w:rsidRPr="00BB6355">
              <w:rPr>
                <w:rStyle w:val="Hyperlink"/>
                <w:noProof/>
              </w:rPr>
              <w:t>3.</w:t>
            </w:r>
            <w:r w:rsidR="00DD5FAA">
              <w:rPr>
                <w:rFonts w:eastAsiaTheme="minorEastAsia"/>
                <w:noProof/>
                <w:lang w:eastAsia="de-DE"/>
              </w:rPr>
              <w:tab/>
            </w:r>
            <w:r w:rsidR="00DD5FAA" w:rsidRPr="00BB6355">
              <w:rPr>
                <w:rStyle w:val="Hyperlink"/>
                <w:noProof/>
              </w:rPr>
              <w:t>GUI-Tests</w:t>
            </w:r>
            <w:r w:rsidR="00DD5FAA">
              <w:rPr>
                <w:noProof/>
                <w:webHidden/>
              </w:rPr>
              <w:tab/>
            </w:r>
            <w:r w:rsidR="00DD5FAA">
              <w:rPr>
                <w:noProof/>
                <w:webHidden/>
              </w:rPr>
              <w:fldChar w:fldCharType="begin"/>
            </w:r>
            <w:r w:rsidR="00DD5FAA">
              <w:rPr>
                <w:noProof/>
                <w:webHidden/>
              </w:rPr>
              <w:instrText xml:space="preserve"> PAGEREF _Toc288996982 \h </w:instrText>
            </w:r>
            <w:r w:rsidR="00DD5FAA">
              <w:rPr>
                <w:noProof/>
                <w:webHidden/>
              </w:rPr>
            </w:r>
            <w:r w:rsidR="00DD5FAA">
              <w:rPr>
                <w:noProof/>
                <w:webHidden/>
              </w:rPr>
              <w:fldChar w:fldCharType="separate"/>
            </w:r>
            <w:r w:rsidR="00DD5FAA">
              <w:rPr>
                <w:noProof/>
                <w:webHidden/>
              </w:rPr>
              <w:t>3</w:t>
            </w:r>
            <w:r w:rsidR="00DD5FAA">
              <w:rPr>
                <w:noProof/>
                <w:webHidden/>
              </w:rPr>
              <w:fldChar w:fldCharType="end"/>
            </w:r>
          </w:hyperlink>
        </w:p>
        <w:p w:rsidR="00DD5FAA" w:rsidRDefault="00901276">
          <w:pPr>
            <w:pStyle w:val="Verzeichnis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88996983" w:history="1">
            <w:r w:rsidR="00DD5FAA" w:rsidRPr="00BB6355">
              <w:rPr>
                <w:rStyle w:val="Hyperlink"/>
                <w:noProof/>
              </w:rPr>
              <w:t>3.1.</w:t>
            </w:r>
            <w:r w:rsidR="00DD5FAA">
              <w:rPr>
                <w:rFonts w:eastAsiaTheme="minorEastAsia"/>
                <w:noProof/>
                <w:lang w:eastAsia="de-DE"/>
              </w:rPr>
              <w:tab/>
            </w:r>
            <w:r w:rsidR="00DD5FAA" w:rsidRPr="00BB6355">
              <w:rPr>
                <w:rStyle w:val="Hyperlink"/>
                <w:noProof/>
              </w:rPr>
              <w:t>Sonderzeichenprüfung</w:t>
            </w:r>
            <w:r w:rsidR="00DD5FAA">
              <w:rPr>
                <w:noProof/>
                <w:webHidden/>
              </w:rPr>
              <w:tab/>
            </w:r>
            <w:r w:rsidR="00DD5FAA">
              <w:rPr>
                <w:noProof/>
                <w:webHidden/>
              </w:rPr>
              <w:fldChar w:fldCharType="begin"/>
            </w:r>
            <w:r w:rsidR="00DD5FAA">
              <w:rPr>
                <w:noProof/>
                <w:webHidden/>
              </w:rPr>
              <w:instrText xml:space="preserve"> PAGEREF _Toc288996983 \h </w:instrText>
            </w:r>
            <w:r w:rsidR="00DD5FAA">
              <w:rPr>
                <w:noProof/>
                <w:webHidden/>
              </w:rPr>
            </w:r>
            <w:r w:rsidR="00DD5FAA">
              <w:rPr>
                <w:noProof/>
                <w:webHidden/>
              </w:rPr>
              <w:fldChar w:fldCharType="separate"/>
            </w:r>
            <w:r w:rsidR="00DD5FAA">
              <w:rPr>
                <w:noProof/>
                <w:webHidden/>
              </w:rPr>
              <w:t>3</w:t>
            </w:r>
            <w:r w:rsidR="00DD5FAA">
              <w:rPr>
                <w:noProof/>
                <w:webHidden/>
              </w:rPr>
              <w:fldChar w:fldCharType="end"/>
            </w:r>
          </w:hyperlink>
        </w:p>
        <w:p w:rsidR="00DD5FAA" w:rsidRDefault="00901276">
          <w:pPr>
            <w:pStyle w:val="Verzeichnis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88996984" w:history="1">
            <w:r w:rsidR="00DD5FAA" w:rsidRPr="00BB6355">
              <w:rPr>
                <w:rStyle w:val="Hyperlink"/>
                <w:noProof/>
              </w:rPr>
              <w:t>3.2.</w:t>
            </w:r>
            <w:r w:rsidR="00DD5FAA">
              <w:rPr>
                <w:rFonts w:eastAsiaTheme="minorEastAsia"/>
                <w:noProof/>
                <w:lang w:eastAsia="de-DE"/>
              </w:rPr>
              <w:tab/>
            </w:r>
            <w:r w:rsidR="00DD5FAA" w:rsidRPr="00BB6355">
              <w:rPr>
                <w:rStyle w:val="Hyperlink"/>
                <w:noProof/>
              </w:rPr>
              <w:t>Vespucci-Diagramme: Erstellung und Bearbeitung</w:t>
            </w:r>
            <w:r w:rsidR="00DD5FAA">
              <w:rPr>
                <w:noProof/>
                <w:webHidden/>
              </w:rPr>
              <w:tab/>
            </w:r>
            <w:r w:rsidR="00DD5FAA">
              <w:rPr>
                <w:noProof/>
                <w:webHidden/>
              </w:rPr>
              <w:fldChar w:fldCharType="begin"/>
            </w:r>
            <w:r w:rsidR="00DD5FAA">
              <w:rPr>
                <w:noProof/>
                <w:webHidden/>
              </w:rPr>
              <w:instrText xml:space="preserve"> PAGEREF _Toc288996984 \h </w:instrText>
            </w:r>
            <w:r w:rsidR="00DD5FAA">
              <w:rPr>
                <w:noProof/>
                <w:webHidden/>
              </w:rPr>
            </w:r>
            <w:r w:rsidR="00DD5FAA">
              <w:rPr>
                <w:noProof/>
                <w:webHidden/>
              </w:rPr>
              <w:fldChar w:fldCharType="separate"/>
            </w:r>
            <w:r w:rsidR="00DD5FAA">
              <w:rPr>
                <w:noProof/>
                <w:webHidden/>
              </w:rPr>
              <w:t>3</w:t>
            </w:r>
            <w:r w:rsidR="00DD5FAA">
              <w:rPr>
                <w:noProof/>
                <w:webHidden/>
              </w:rPr>
              <w:fldChar w:fldCharType="end"/>
            </w:r>
          </w:hyperlink>
        </w:p>
        <w:p w:rsidR="00DD5FAA" w:rsidRDefault="00901276">
          <w:pPr>
            <w:pStyle w:val="Verzeichnis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88996985" w:history="1">
            <w:r w:rsidR="00DD5FAA" w:rsidRPr="00BB6355">
              <w:rPr>
                <w:rStyle w:val="Hyperlink"/>
                <w:noProof/>
              </w:rPr>
              <w:t>3.3.</w:t>
            </w:r>
            <w:r w:rsidR="00DD5FAA">
              <w:rPr>
                <w:rFonts w:eastAsiaTheme="minorEastAsia"/>
                <w:noProof/>
                <w:lang w:eastAsia="de-DE"/>
              </w:rPr>
              <w:tab/>
            </w:r>
            <w:r w:rsidR="00DD5FAA" w:rsidRPr="00BB6355">
              <w:rPr>
                <w:rStyle w:val="Hyperlink"/>
                <w:noProof/>
              </w:rPr>
              <w:t>Anstoßen der Prologgenerierung aus dem Package-Explorer</w:t>
            </w:r>
            <w:r w:rsidR="00DD5FAA">
              <w:rPr>
                <w:noProof/>
                <w:webHidden/>
              </w:rPr>
              <w:tab/>
            </w:r>
            <w:r w:rsidR="00DD5FAA">
              <w:rPr>
                <w:noProof/>
                <w:webHidden/>
              </w:rPr>
              <w:fldChar w:fldCharType="begin"/>
            </w:r>
            <w:r w:rsidR="00DD5FAA">
              <w:rPr>
                <w:noProof/>
                <w:webHidden/>
              </w:rPr>
              <w:instrText xml:space="preserve"> PAGEREF _Toc288996985 \h </w:instrText>
            </w:r>
            <w:r w:rsidR="00DD5FAA">
              <w:rPr>
                <w:noProof/>
                <w:webHidden/>
              </w:rPr>
            </w:r>
            <w:r w:rsidR="00DD5FAA">
              <w:rPr>
                <w:noProof/>
                <w:webHidden/>
              </w:rPr>
              <w:fldChar w:fldCharType="separate"/>
            </w:r>
            <w:r w:rsidR="00DD5FAA">
              <w:rPr>
                <w:noProof/>
                <w:webHidden/>
              </w:rPr>
              <w:t>6</w:t>
            </w:r>
            <w:r w:rsidR="00DD5FAA">
              <w:rPr>
                <w:noProof/>
                <w:webHidden/>
              </w:rPr>
              <w:fldChar w:fldCharType="end"/>
            </w:r>
          </w:hyperlink>
        </w:p>
        <w:p w:rsidR="00DD5FAA" w:rsidRDefault="00901276">
          <w:pPr>
            <w:pStyle w:val="Verzeichnis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88996986" w:history="1">
            <w:r w:rsidR="00DD5FAA" w:rsidRPr="00BB6355">
              <w:rPr>
                <w:rStyle w:val="Hyperlink"/>
                <w:noProof/>
              </w:rPr>
              <w:t>3.4.</w:t>
            </w:r>
            <w:r w:rsidR="00DD5FAA">
              <w:rPr>
                <w:rFonts w:eastAsiaTheme="minorEastAsia"/>
                <w:noProof/>
                <w:lang w:eastAsia="de-DE"/>
              </w:rPr>
              <w:tab/>
            </w:r>
            <w:r w:rsidR="00DD5FAA" w:rsidRPr="00BB6355">
              <w:rPr>
                <w:rStyle w:val="Hyperlink"/>
                <w:noProof/>
              </w:rPr>
              <w:t>Verhalten der Rote-Linien-Erzeugung überprüfen</w:t>
            </w:r>
            <w:r w:rsidR="00DD5FAA">
              <w:rPr>
                <w:noProof/>
                <w:webHidden/>
              </w:rPr>
              <w:tab/>
            </w:r>
            <w:r w:rsidR="00DD5FAA">
              <w:rPr>
                <w:noProof/>
                <w:webHidden/>
              </w:rPr>
              <w:fldChar w:fldCharType="begin"/>
            </w:r>
            <w:r w:rsidR="00DD5FAA">
              <w:rPr>
                <w:noProof/>
                <w:webHidden/>
              </w:rPr>
              <w:instrText xml:space="preserve"> PAGEREF _Toc288996986 \h </w:instrText>
            </w:r>
            <w:r w:rsidR="00DD5FAA">
              <w:rPr>
                <w:noProof/>
                <w:webHidden/>
              </w:rPr>
            </w:r>
            <w:r w:rsidR="00DD5FAA">
              <w:rPr>
                <w:noProof/>
                <w:webHidden/>
              </w:rPr>
              <w:fldChar w:fldCharType="separate"/>
            </w:r>
            <w:r w:rsidR="00DD5FAA">
              <w:rPr>
                <w:noProof/>
                <w:webHidden/>
              </w:rPr>
              <w:t>6</w:t>
            </w:r>
            <w:r w:rsidR="00DD5FAA">
              <w:rPr>
                <w:noProof/>
                <w:webHidden/>
              </w:rPr>
              <w:fldChar w:fldCharType="end"/>
            </w:r>
          </w:hyperlink>
        </w:p>
        <w:p w:rsidR="00DD5FAA" w:rsidRDefault="00901276">
          <w:pPr>
            <w:pStyle w:val="Verzeichnis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88996987" w:history="1">
            <w:r w:rsidR="00DD5FAA" w:rsidRPr="00BB6355">
              <w:rPr>
                <w:rStyle w:val="Hyperlink"/>
                <w:noProof/>
              </w:rPr>
              <w:t>3.5.</w:t>
            </w:r>
            <w:r w:rsidR="00DD5FAA">
              <w:rPr>
                <w:rFonts w:eastAsiaTheme="minorEastAsia"/>
                <w:noProof/>
                <w:lang w:eastAsia="de-DE"/>
              </w:rPr>
              <w:tab/>
            </w:r>
            <w:r w:rsidR="00DD5FAA" w:rsidRPr="00BB6355">
              <w:rPr>
                <w:rStyle w:val="Hyperlink"/>
                <w:noProof/>
              </w:rPr>
              <w:t>Query-Tab in der Propertiesview</w:t>
            </w:r>
            <w:r w:rsidR="00DD5FAA">
              <w:rPr>
                <w:noProof/>
                <w:webHidden/>
              </w:rPr>
              <w:tab/>
            </w:r>
            <w:r w:rsidR="00DD5FAA">
              <w:rPr>
                <w:noProof/>
                <w:webHidden/>
              </w:rPr>
              <w:fldChar w:fldCharType="begin"/>
            </w:r>
            <w:r w:rsidR="00DD5FAA">
              <w:rPr>
                <w:noProof/>
                <w:webHidden/>
              </w:rPr>
              <w:instrText xml:space="preserve"> PAGEREF _Toc288996987 \h </w:instrText>
            </w:r>
            <w:r w:rsidR="00DD5FAA">
              <w:rPr>
                <w:noProof/>
                <w:webHidden/>
              </w:rPr>
            </w:r>
            <w:r w:rsidR="00DD5FAA">
              <w:rPr>
                <w:noProof/>
                <w:webHidden/>
              </w:rPr>
              <w:fldChar w:fldCharType="separate"/>
            </w:r>
            <w:r w:rsidR="00DD5FAA">
              <w:rPr>
                <w:noProof/>
                <w:webHidden/>
              </w:rPr>
              <w:t>6</w:t>
            </w:r>
            <w:r w:rsidR="00DD5FAA">
              <w:rPr>
                <w:noProof/>
                <w:webHidden/>
              </w:rPr>
              <w:fldChar w:fldCharType="end"/>
            </w:r>
          </w:hyperlink>
        </w:p>
        <w:p w:rsidR="00DD5FAA" w:rsidRDefault="00901276">
          <w:pPr>
            <w:pStyle w:val="Verzeichnis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88996988" w:history="1">
            <w:r w:rsidR="00DD5FAA" w:rsidRPr="00BB6355">
              <w:rPr>
                <w:rStyle w:val="Hyperlink"/>
                <w:noProof/>
              </w:rPr>
              <w:t>3.6.</w:t>
            </w:r>
            <w:r w:rsidR="00DD5FAA">
              <w:rPr>
                <w:rFonts w:eastAsiaTheme="minorEastAsia"/>
                <w:noProof/>
                <w:lang w:eastAsia="de-DE"/>
              </w:rPr>
              <w:tab/>
            </w:r>
            <w:r w:rsidR="00DD5FAA" w:rsidRPr="00BB6355">
              <w:rPr>
                <w:rStyle w:val="Hyperlink"/>
                <w:noProof/>
              </w:rPr>
              <w:t>Ensemble Verhalten beim Verschieben (siehe Bug ID:3 und 13)</w:t>
            </w:r>
            <w:r w:rsidR="00DD5FAA">
              <w:rPr>
                <w:noProof/>
                <w:webHidden/>
              </w:rPr>
              <w:tab/>
            </w:r>
            <w:r w:rsidR="00DD5FAA">
              <w:rPr>
                <w:noProof/>
                <w:webHidden/>
              </w:rPr>
              <w:fldChar w:fldCharType="begin"/>
            </w:r>
            <w:r w:rsidR="00DD5FAA">
              <w:rPr>
                <w:noProof/>
                <w:webHidden/>
              </w:rPr>
              <w:instrText xml:space="preserve"> PAGEREF _Toc288996988 \h </w:instrText>
            </w:r>
            <w:r w:rsidR="00DD5FAA">
              <w:rPr>
                <w:noProof/>
                <w:webHidden/>
              </w:rPr>
            </w:r>
            <w:r w:rsidR="00DD5FAA">
              <w:rPr>
                <w:noProof/>
                <w:webHidden/>
              </w:rPr>
              <w:fldChar w:fldCharType="separate"/>
            </w:r>
            <w:r w:rsidR="00DD5FAA">
              <w:rPr>
                <w:noProof/>
                <w:webHidden/>
              </w:rPr>
              <w:t>7</w:t>
            </w:r>
            <w:r w:rsidR="00DD5FAA">
              <w:rPr>
                <w:noProof/>
                <w:webHidden/>
              </w:rPr>
              <w:fldChar w:fldCharType="end"/>
            </w:r>
          </w:hyperlink>
        </w:p>
        <w:p w:rsidR="00DD5FAA" w:rsidRDefault="00901276">
          <w:pPr>
            <w:pStyle w:val="Verzeichnis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88996989" w:history="1">
            <w:r w:rsidR="00DD5FAA" w:rsidRPr="00BB6355">
              <w:rPr>
                <w:rStyle w:val="Hyperlink"/>
                <w:noProof/>
              </w:rPr>
              <w:t>3.7.</w:t>
            </w:r>
            <w:r w:rsidR="00DD5FAA">
              <w:rPr>
                <w:rFonts w:eastAsiaTheme="minorEastAsia"/>
                <w:noProof/>
                <w:lang w:eastAsia="de-DE"/>
              </w:rPr>
              <w:tab/>
            </w:r>
            <w:r w:rsidR="00DD5FAA" w:rsidRPr="00BB6355">
              <w:rPr>
                <w:rStyle w:val="Hyperlink"/>
                <w:noProof/>
              </w:rPr>
              <w:t>Outlineview</w:t>
            </w:r>
            <w:r w:rsidR="00DD5FAA">
              <w:rPr>
                <w:noProof/>
                <w:webHidden/>
              </w:rPr>
              <w:tab/>
            </w:r>
            <w:r w:rsidR="00DD5FAA">
              <w:rPr>
                <w:noProof/>
                <w:webHidden/>
              </w:rPr>
              <w:fldChar w:fldCharType="begin"/>
            </w:r>
            <w:r w:rsidR="00DD5FAA">
              <w:rPr>
                <w:noProof/>
                <w:webHidden/>
              </w:rPr>
              <w:instrText xml:space="preserve"> PAGEREF _Toc288996989 \h </w:instrText>
            </w:r>
            <w:r w:rsidR="00DD5FAA">
              <w:rPr>
                <w:noProof/>
                <w:webHidden/>
              </w:rPr>
            </w:r>
            <w:r w:rsidR="00DD5FAA">
              <w:rPr>
                <w:noProof/>
                <w:webHidden/>
              </w:rPr>
              <w:fldChar w:fldCharType="separate"/>
            </w:r>
            <w:r w:rsidR="00DD5FAA">
              <w:rPr>
                <w:noProof/>
                <w:webHidden/>
              </w:rPr>
              <w:t>8</w:t>
            </w:r>
            <w:r w:rsidR="00DD5FAA">
              <w:rPr>
                <w:noProof/>
                <w:webHidden/>
              </w:rPr>
              <w:fldChar w:fldCharType="end"/>
            </w:r>
          </w:hyperlink>
        </w:p>
        <w:p w:rsidR="00DD5FAA" w:rsidRDefault="00901276">
          <w:pPr>
            <w:pStyle w:val="Verzeichnis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88996990" w:history="1">
            <w:r w:rsidR="00DD5FAA" w:rsidRPr="00BB6355">
              <w:rPr>
                <w:rStyle w:val="Hyperlink"/>
                <w:noProof/>
              </w:rPr>
              <w:t>3.8.</w:t>
            </w:r>
            <w:r w:rsidR="00DD5FAA">
              <w:rPr>
                <w:rFonts w:eastAsiaTheme="minorEastAsia"/>
                <w:noProof/>
                <w:lang w:eastAsia="de-DE"/>
              </w:rPr>
              <w:tab/>
            </w:r>
            <w:r w:rsidR="00DD5FAA" w:rsidRPr="00BB6355">
              <w:rPr>
                <w:rStyle w:val="Hyperlink"/>
                <w:noProof/>
              </w:rPr>
              <w:t>Drag and Drop im Vespucci-Plug-In</w:t>
            </w:r>
            <w:r w:rsidR="00DD5FAA">
              <w:rPr>
                <w:noProof/>
                <w:webHidden/>
              </w:rPr>
              <w:tab/>
            </w:r>
            <w:r w:rsidR="00DD5FAA">
              <w:rPr>
                <w:noProof/>
                <w:webHidden/>
              </w:rPr>
              <w:fldChar w:fldCharType="begin"/>
            </w:r>
            <w:r w:rsidR="00DD5FAA">
              <w:rPr>
                <w:noProof/>
                <w:webHidden/>
              </w:rPr>
              <w:instrText xml:space="preserve"> PAGEREF _Toc288996990 \h </w:instrText>
            </w:r>
            <w:r w:rsidR="00DD5FAA">
              <w:rPr>
                <w:noProof/>
                <w:webHidden/>
              </w:rPr>
            </w:r>
            <w:r w:rsidR="00DD5FAA">
              <w:rPr>
                <w:noProof/>
                <w:webHidden/>
              </w:rPr>
              <w:fldChar w:fldCharType="separate"/>
            </w:r>
            <w:r w:rsidR="00DD5FAA">
              <w:rPr>
                <w:noProof/>
                <w:webHidden/>
              </w:rPr>
              <w:t>9</w:t>
            </w:r>
            <w:r w:rsidR="00DD5FAA">
              <w:rPr>
                <w:noProof/>
                <w:webHidden/>
              </w:rPr>
              <w:fldChar w:fldCharType="end"/>
            </w:r>
          </w:hyperlink>
        </w:p>
        <w:p w:rsidR="00DD5FAA" w:rsidRDefault="00901276">
          <w:pPr>
            <w:pStyle w:val="Verzeichnis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88996991" w:history="1">
            <w:r w:rsidR="00DD5FAA" w:rsidRPr="00BB6355">
              <w:rPr>
                <w:rStyle w:val="Hyperlink"/>
                <w:noProof/>
              </w:rPr>
              <w:t>3.9.</w:t>
            </w:r>
            <w:r w:rsidR="00DD5FAA">
              <w:rPr>
                <w:rFonts w:eastAsiaTheme="minorEastAsia"/>
                <w:noProof/>
                <w:lang w:eastAsia="de-DE"/>
              </w:rPr>
              <w:tab/>
            </w:r>
            <w:r w:rsidR="00DD5FAA" w:rsidRPr="00BB6355">
              <w:rPr>
                <w:rStyle w:val="Hyperlink"/>
                <w:noProof/>
              </w:rPr>
              <w:t>Diagramm-Validierung</w:t>
            </w:r>
            <w:r w:rsidR="00DD5FAA">
              <w:rPr>
                <w:noProof/>
                <w:webHidden/>
              </w:rPr>
              <w:tab/>
            </w:r>
            <w:r w:rsidR="00DD5FAA">
              <w:rPr>
                <w:noProof/>
                <w:webHidden/>
              </w:rPr>
              <w:fldChar w:fldCharType="begin"/>
            </w:r>
            <w:r w:rsidR="00DD5FAA">
              <w:rPr>
                <w:noProof/>
                <w:webHidden/>
              </w:rPr>
              <w:instrText xml:space="preserve"> PAGEREF _Toc288996991 \h </w:instrText>
            </w:r>
            <w:r w:rsidR="00DD5FAA">
              <w:rPr>
                <w:noProof/>
                <w:webHidden/>
              </w:rPr>
            </w:r>
            <w:r w:rsidR="00DD5FAA">
              <w:rPr>
                <w:noProof/>
                <w:webHidden/>
              </w:rPr>
              <w:fldChar w:fldCharType="separate"/>
            </w:r>
            <w:r w:rsidR="00DD5FAA">
              <w:rPr>
                <w:noProof/>
                <w:webHidden/>
              </w:rPr>
              <w:t>12</w:t>
            </w:r>
            <w:r w:rsidR="00DD5FAA">
              <w:rPr>
                <w:noProof/>
                <w:webHidden/>
              </w:rPr>
              <w:fldChar w:fldCharType="end"/>
            </w:r>
          </w:hyperlink>
        </w:p>
        <w:p w:rsidR="00DD5FAA" w:rsidRDefault="00901276">
          <w:pPr>
            <w:pStyle w:val="Verzeichnis1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88996992" w:history="1">
            <w:r w:rsidR="00DD5FAA" w:rsidRPr="00BB6355">
              <w:rPr>
                <w:rStyle w:val="Hyperlink"/>
                <w:noProof/>
              </w:rPr>
              <w:t>3.10.</w:t>
            </w:r>
            <w:r w:rsidR="00DD5FAA">
              <w:rPr>
                <w:rFonts w:eastAsiaTheme="minorEastAsia"/>
                <w:noProof/>
                <w:lang w:eastAsia="de-DE"/>
              </w:rPr>
              <w:tab/>
            </w:r>
            <w:r w:rsidR="00DD5FAA" w:rsidRPr="00BB6355">
              <w:rPr>
                <w:rStyle w:val="Hyperlink"/>
                <w:noProof/>
              </w:rPr>
              <w:t>Connection-Assistant-Mechanisms</w:t>
            </w:r>
            <w:r w:rsidR="00DD5FAA">
              <w:rPr>
                <w:noProof/>
                <w:webHidden/>
              </w:rPr>
              <w:tab/>
            </w:r>
            <w:r w:rsidR="00DD5FAA">
              <w:rPr>
                <w:noProof/>
                <w:webHidden/>
              </w:rPr>
              <w:fldChar w:fldCharType="begin"/>
            </w:r>
            <w:r w:rsidR="00DD5FAA">
              <w:rPr>
                <w:noProof/>
                <w:webHidden/>
              </w:rPr>
              <w:instrText xml:space="preserve"> PAGEREF _Toc288996992 \h </w:instrText>
            </w:r>
            <w:r w:rsidR="00DD5FAA">
              <w:rPr>
                <w:noProof/>
                <w:webHidden/>
              </w:rPr>
            </w:r>
            <w:r w:rsidR="00DD5FAA">
              <w:rPr>
                <w:noProof/>
                <w:webHidden/>
              </w:rPr>
              <w:fldChar w:fldCharType="separate"/>
            </w:r>
            <w:r w:rsidR="00DD5FAA">
              <w:rPr>
                <w:noProof/>
                <w:webHidden/>
              </w:rPr>
              <w:t>12</w:t>
            </w:r>
            <w:r w:rsidR="00DD5FAA">
              <w:rPr>
                <w:noProof/>
                <w:webHidden/>
              </w:rPr>
              <w:fldChar w:fldCharType="end"/>
            </w:r>
          </w:hyperlink>
        </w:p>
        <w:p w:rsidR="00DD5FAA" w:rsidRDefault="00901276">
          <w:pPr>
            <w:pStyle w:val="Verzeichnis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88996993" w:history="1">
            <w:r w:rsidR="00DD5FAA" w:rsidRPr="00BB6355">
              <w:rPr>
                <w:rStyle w:val="Hyperlink"/>
                <w:noProof/>
              </w:rPr>
              <w:t>3.11.</w:t>
            </w:r>
            <w:r w:rsidR="00DD5FAA">
              <w:rPr>
                <w:rFonts w:eastAsiaTheme="minorEastAsia"/>
                <w:noProof/>
                <w:lang w:eastAsia="de-DE"/>
              </w:rPr>
              <w:tab/>
            </w:r>
            <w:r w:rsidR="00DD5FAA" w:rsidRPr="00BB6355">
              <w:rPr>
                <w:rStyle w:val="Hyperlink"/>
                <w:noProof/>
              </w:rPr>
              <w:t>Kopieren und Einfügen</w:t>
            </w:r>
            <w:r w:rsidR="00DD5FAA">
              <w:rPr>
                <w:noProof/>
                <w:webHidden/>
              </w:rPr>
              <w:tab/>
            </w:r>
            <w:r w:rsidR="00DD5FAA">
              <w:rPr>
                <w:noProof/>
                <w:webHidden/>
              </w:rPr>
              <w:fldChar w:fldCharType="begin"/>
            </w:r>
            <w:r w:rsidR="00DD5FAA">
              <w:rPr>
                <w:noProof/>
                <w:webHidden/>
              </w:rPr>
              <w:instrText xml:space="preserve"> PAGEREF _Toc288996993 \h </w:instrText>
            </w:r>
            <w:r w:rsidR="00DD5FAA">
              <w:rPr>
                <w:noProof/>
                <w:webHidden/>
              </w:rPr>
            </w:r>
            <w:r w:rsidR="00DD5FAA">
              <w:rPr>
                <w:noProof/>
                <w:webHidden/>
              </w:rPr>
              <w:fldChar w:fldCharType="separate"/>
            </w:r>
            <w:r w:rsidR="00DD5FAA">
              <w:rPr>
                <w:noProof/>
                <w:webHidden/>
              </w:rPr>
              <w:t>13</w:t>
            </w:r>
            <w:r w:rsidR="00DD5FAA">
              <w:rPr>
                <w:noProof/>
                <w:webHidden/>
              </w:rPr>
              <w:fldChar w:fldCharType="end"/>
            </w:r>
          </w:hyperlink>
        </w:p>
        <w:p w:rsidR="00DD5FAA" w:rsidRDefault="00901276">
          <w:pPr>
            <w:pStyle w:val="Verzeichnis1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88996994" w:history="1">
            <w:r w:rsidR="00DD5FAA" w:rsidRPr="00BB6355">
              <w:rPr>
                <w:rStyle w:val="Hyperlink"/>
                <w:noProof/>
              </w:rPr>
              <w:t>3.12.</w:t>
            </w:r>
            <w:r w:rsidR="00DD5FAA">
              <w:rPr>
                <w:rFonts w:eastAsiaTheme="minorEastAsia"/>
                <w:noProof/>
                <w:lang w:eastAsia="de-DE"/>
              </w:rPr>
              <w:tab/>
            </w:r>
            <w:r w:rsidR="00DD5FAA" w:rsidRPr="00BB6355">
              <w:rPr>
                <w:rStyle w:val="Hyperlink"/>
                <w:noProof/>
              </w:rPr>
              <w:t>Architektur-Validierung</w:t>
            </w:r>
            <w:r w:rsidR="00DD5FAA">
              <w:rPr>
                <w:noProof/>
                <w:webHidden/>
              </w:rPr>
              <w:tab/>
            </w:r>
            <w:r w:rsidR="00DD5FAA">
              <w:rPr>
                <w:noProof/>
                <w:webHidden/>
              </w:rPr>
              <w:fldChar w:fldCharType="begin"/>
            </w:r>
            <w:r w:rsidR="00DD5FAA">
              <w:rPr>
                <w:noProof/>
                <w:webHidden/>
              </w:rPr>
              <w:instrText xml:space="preserve"> PAGEREF _Toc288996994 \h </w:instrText>
            </w:r>
            <w:r w:rsidR="00DD5FAA">
              <w:rPr>
                <w:noProof/>
                <w:webHidden/>
              </w:rPr>
            </w:r>
            <w:r w:rsidR="00DD5FAA">
              <w:rPr>
                <w:noProof/>
                <w:webHidden/>
              </w:rPr>
              <w:fldChar w:fldCharType="separate"/>
            </w:r>
            <w:r w:rsidR="00DD5FAA">
              <w:rPr>
                <w:noProof/>
                <w:webHidden/>
              </w:rPr>
              <w:t>13</w:t>
            </w:r>
            <w:r w:rsidR="00DD5FAA">
              <w:rPr>
                <w:noProof/>
                <w:webHidden/>
              </w:rPr>
              <w:fldChar w:fldCharType="end"/>
            </w:r>
          </w:hyperlink>
        </w:p>
        <w:p w:rsidR="00DD5FAA" w:rsidRDefault="00901276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88996995" w:history="1">
            <w:r w:rsidR="00DD5FAA" w:rsidRPr="00BB6355">
              <w:rPr>
                <w:rStyle w:val="Hyperlink"/>
                <w:noProof/>
              </w:rPr>
              <w:t>4.</w:t>
            </w:r>
            <w:r w:rsidR="00DD5FAA">
              <w:rPr>
                <w:rFonts w:eastAsiaTheme="minorEastAsia"/>
                <w:noProof/>
                <w:lang w:eastAsia="de-DE"/>
              </w:rPr>
              <w:tab/>
            </w:r>
            <w:r w:rsidR="00DD5FAA" w:rsidRPr="00BB6355">
              <w:rPr>
                <w:rStyle w:val="Hyperlink"/>
                <w:noProof/>
              </w:rPr>
              <w:t>Anmerkungen</w:t>
            </w:r>
            <w:r w:rsidR="00DD5FAA">
              <w:rPr>
                <w:noProof/>
                <w:webHidden/>
              </w:rPr>
              <w:tab/>
            </w:r>
            <w:r w:rsidR="00DD5FAA">
              <w:rPr>
                <w:noProof/>
                <w:webHidden/>
              </w:rPr>
              <w:fldChar w:fldCharType="begin"/>
            </w:r>
            <w:r w:rsidR="00DD5FAA">
              <w:rPr>
                <w:noProof/>
                <w:webHidden/>
              </w:rPr>
              <w:instrText xml:space="preserve"> PAGEREF _Toc288996995 \h </w:instrText>
            </w:r>
            <w:r w:rsidR="00DD5FAA">
              <w:rPr>
                <w:noProof/>
                <w:webHidden/>
              </w:rPr>
            </w:r>
            <w:r w:rsidR="00DD5FAA">
              <w:rPr>
                <w:noProof/>
                <w:webHidden/>
              </w:rPr>
              <w:fldChar w:fldCharType="separate"/>
            </w:r>
            <w:r w:rsidR="00DD5FAA">
              <w:rPr>
                <w:noProof/>
                <w:webHidden/>
              </w:rPr>
              <w:t>14</w:t>
            </w:r>
            <w:r w:rsidR="00DD5FAA">
              <w:rPr>
                <w:noProof/>
                <w:webHidden/>
              </w:rPr>
              <w:fldChar w:fldCharType="end"/>
            </w:r>
          </w:hyperlink>
        </w:p>
        <w:p w:rsidR="00DD5FAA" w:rsidRDefault="00901276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88996996" w:history="1">
            <w:r w:rsidR="00DD5FAA" w:rsidRPr="00BB6355">
              <w:rPr>
                <w:rStyle w:val="Hyperlink"/>
                <w:noProof/>
              </w:rPr>
              <w:t>5.</w:t>
            </w:r>
            <w:r w:rsidR="00DD5FAA">
              <w:rPr>
                <w:rFonts w:eastAsiaTheme="minorEastAsia"/>
                <w:noProof/>
                <w:lang w:eastAsia="de-DE"/>
              </w:rPr>
              <w:tab/>
            </w:r>
            <w:r w:rsidR="00DD5FAA" w:rsidRPr="00BB6355">
              <w:rPr>
                <w:rStyle w:val="Hyperlink"/>
                <w:noProof/>
              </w:rPr>
              <w:t>Abschluss</w:t>
            </w:r>
            <w:r w:rsidR="00DD5FAA">
              <w:rPr>
                <w:noProof/>
                <w:webHidden/>
              </w:rPr>
              <w:tab/>
            </w:r>
            <w:r w:rsidR="00DD5FAA">
              <w:rPr>
                <w:noProof/>
                <w:webHidden/>
              </w:rPr>
              <w:fldChar w:fldCharType="begin"/>
            </w:r>
            <w:r w:rsidR="00DD5FAA">
              <w:rPr>
                <w:noProof/>
                <w:webHidden/>
              </w:rPr>
              <w:instrText xml:space="preserve"> PAGEREF _Toc288996996 \h </w:instrText>
            </w:r>
            <w:r w:rsidR="00DD5FAA">
              <w:rPr>
                <w:noProof/>
                <w:webHidden/>
              </w:rPr>
            </w:r>
            <w:r w:rsidR="00DD5FAA">
              <w:rPr>
                <w:noProof/>
                <w:webHidden/>
              </w:rPr>
              <w:fldChar w:fldCharType="separate"/>
            </w:r>
            <w:r w:rsidR="00DD5FAA">
              <w:rPr>
                <w:noProof/>
                <w:webHidden/>
              </w:rPr>
              <w:t>14</w:t>
            </w:r>
            <w:r w:rsidR="00DD5FAA">
              <w:rPr>
                <w:noProof/>
                <w:webHidden/>
              </w:rPr>
              <w:fldChar w:fldCharType="end"/>
            </w:r>
          </w:hyperlink>
        </w:p>
        <w:p w:rsidR="008E3AE6" w:rsidRDefault="00EA7775" w:rsidP="008E3AE6">
          <w:pPr>
            <w:jc w:val="both"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8E3AE6" w:rsidRDefault="008E3AE6" w:rsidP="008E3AE6">
      <w:pPr>
        <w:jc w:val="both"/>
        <w:rPr>
          <w:b/>
          <w:bCs/>
        </w:rPr>
      </w:pPr>
      <w:r>
        <w:rPr>
          <w:b/>
          <w:bCs/>
        </w:rPr>
        <w:br w:type="page"/>
      </w:r>
    </w:p>
    <w:p w:rsidR="00D9085A" w:rsidRDefault="0052339D" w:rsidP="00D9085A">
      <w:pPr>
        <w:pStyle w:val="berschrift1"/>
        <w:numPr>
          <w:ilvl w:val="0"/>
          <w:numId w:val="1"/>
        </w:numPr>
        <w:jc w:val="both"/>
      </w:pPr>
      <w:bookmarkStart w:id="0" w:name="_Toc288996978"/>
      <w:r>
        <w:lastRenderedPageBreak/>
        <w:t>Vorbereitung</w:t>
      </w:r>
      <w:bookmarkEnd w:id="0"/>
    </w:p>
    <w:p w:rsidR="0048466A" w:rsidRDefault="002F782D" w:rsidP="002F782D">
      <w:pPr>
        <w:jc w:val="both"/>
      </w:pPr>
      <w:r>
        <w:t xml:space="preserve">Alle beschriebenen </w:t>
      </w:r>
      <w:r w:rsidR="006009DE">
        <w:t>Prozesse</w:t>
      </w:r>
      <w:r>
        <w:t xml:space="preserve"> müssen auf einem 32-Bit</w:t>
      </w:r>
      <w:r w:rsidR="0025611C">
        <w:t xml:space="preserve"> und</w:t>
      </w:r>
      <w:r>
        <w:t xml:space="preserve"> 64-Bit </w:t>
      </w:r>
      <w:r w:rsidR="0025611C">
        <w:t xml:space="preserve">Windows </w:t>
      </w:r>
      <w:r>
        <w:t xml:space="preserve">und MacOS X 64-Bit Betriebssystem getestet werden, die Betriebssysteme können auch auf einer Virtuellen Maschine installiert sein. </w:t>
      </w:r>
      <w:r w:rsidR="0025611C">
        <w:t xml:space="preserve">Entsprechend des Betriebssystems wird entweder die 32-Bit bzw. die 64-Bit Version von Eclipse verwendet. </w:t>
      </w:r>
    </w:p>
    <w:tbl>
      <w:tblPr>
        <w:tblStyle w:val="Tabellenraster"/>
        <w:tblW w:w="9288" w:type="dxa"/>
        <w:tblLayout w:type="fixed"/>
        <w:tblLook w:val="04A0" w:firstRow="1" w:lastRow="0" w:firstColumn="1" w:lastColumn="0" w:noHBand="0" w:noVBand="1"/>
      </w:tblPr>
      <w:tblGrid>
        <w:gridCol w:w="7479"/>
        <w:gridCol w:w="567"/>
        <w:gridCol w:w="518"/>
        <w:gridCol w:w="724"/>
      </w:tblGrid>
      <w:tr w:rsidR="006009DE" w:rsidRPr="00E33904" w:rsidTr="00B3196A">
        <w:tc>
          <w:tcPr>
            <w:tcW w:w="7479" w:type="dxa"/>
            <w:vMerge w:val="restart"/>
          </w:tcPr>
          <w:p w:rsidR="006009DE" w:rsidRPr="00E33904" w:rsidRDefault="006009DE" w:rsidP="005256F3">
            <w:pPr>
              <w:rPr>
                <w:b/>
                <w:sz w:val="24"/>
                <w:szCs w:val="24"/>
              </w:rPr>
            </w:pPr>
            <w:r w:rsidRPr="00E33904">
              <w:rPr>
                <w:b/>
                <w:sz w:val="24"/>
                <w:szCs w:val="24"/>
              </w:rPr>
              <w:t>Prozessbeschreibung</w:t>
            </w:r>
          </w:p>
        </w:tc>
        <w:tc>
          <w:tcPr>
            <w:tcW w:w="1809" w:type="dxa"/>
            <w:gridSpan w:val="3"/>
          </w:tcPr>
          <w:p w:rsidR="006009DE" w:rsidRPr="00E33904" w:rsidRDefault="006009DE" w:rsidP="005256F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Durchgeführt</w:t>
            </w:r>
          </w:p>
        </w:tc>
      </w:tr>
      <w:tr w:rsidR="006009DE" w:rsidTr="00B3196A">
        <w:tc>
          <w:tcPr>
            <w:tcW w:w="7479" w:type="dxa"/>
            <w:vMerge/>
          </w:tcPr>
          <w:p w:rsidR="006009DE" w:rsidRPr="00E33904" w:rsidRDefault="006009DE" w:rsidP="005256F3">
            <w:pPr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6009DE" w:rsidRPr="00E33904" w:rsidRDefault="006009DE" w:rsidP="005256F3">
            <w:pPr>
              <w:rPr>
                <w:b/>
                <w:sz w:val="24"/>
                <w:szCs w:val="24"/>
              </w:rPr>
            </w:pPr>
            <w:r>
              <w:rPr>
                <w:noProof/>
                <w:lang w:eastAsia="de-DE"/>
              </w:rPr>
              <w:t>32-Bit</w:t>
            </w:r>
          </w:p>
        </w:tc>
        <w:tc>
          <w:tcPr>
            <w:tcW w:w="518" w:type="dxa"/>
          </w:tcPr>
          <w:p w:rsidR="006009DE" w:rsidRPr="00E33904" w:rsidRDefault="006009DE" w:rsidP="005256F3">
            <w:pPr>
              <w:rPr>
                <w:b/>
                <w:sz w:val="24"/>
                <w:szCs w:val="24"/>
              </w:rPr>
            </w:pPr>
            <w:r>
              <w:rPr>
                <w:noProof/>
                <w:lang w:eastAsia="de-DE"/>
              </w:rPr>
              <w:t>64-Bit</w:t>
            </w:r>
          </w:p>
        </w:tc>
        <w:tc>
          <w:tcPr>
            <w:tcW w:w="724" w:type="dxa"/>
          </w:tcPr>
          <w:p w:rsidR="006009DE" w:rsidRDefault="006009DE" w:rsidP="005256F3">
            <w:pPr>
              <w:rPr>
                <w:noProof/>
                <w:lang w:eastAsia="de-DE"/>
              </w:rPr>
            </w:pPr>
            <w:r>
              <w:rPr>
                <w:noProof/>
                <w:lang w:eastAsia="de-DE"/>
              </w:rPr>
              <w:t>OS X</w:t>
            </w:r>
          </w:p>
        </w:tc>
      </w:tr>
      <w:tr w:rsidR="006009DE" w:rsidTr="00B3196A">
        <w:tc>
          <w:tcPr>
            <w:tcW w:w="9288" w:type="dxa"/>
            <w:gridSpan w:val="4"/>
            <w:shd w:val="clear" w:color="auto" w:fill="DDD9C3" w:themeFill="background2" w:themeFillShade="E6"/>
          </w:tcPr>
          <w:p w:rsidR="006009DE" w:rsidRDefault="006009DE" w:rsidP="005256F3">
            <w:pPr>
              <w:pStyle w:val="TabelleUeberschrieft"/>
            </w:pPr>
            <w:r>
              <w:t>Vespucci Projekt vorbereiten</w:t>
            </w:r>
            <w:r w:rsidRPr="00E33904">
              <w:t>:</w:t>
            </w:r>
          </w:p>
        </w:tc>
      </w:tr>
      <w:tr w:rsidR="006009DE" w:rsidTr="00B3196A">
        <w:tc>
          <w:tcPr>
            <w:tcW w:w="7479" w:type="dxa"/>
          </w:tcPr>
          <w:p w:rsidR="006009DE" w:rsidRDefault="006009DE" w:rsidP="005256F3">
            <w:pPr>
              <w:pStyle w:val="NurText"/>
              <w:ind w:firstLine="284"/>
            </w:pPr>
            <w:r>
              <w:t>Das zur Abnahme bereitstehende Vespucci Projekt in Eclipse importieren.</w:t>
            </w:r>
          </w:p>
        </w:tc>
        <w:tc>
          <w:tcPr>
            <w:tcW w:w="567" w:type="dxa"/>
            <w:vAlign w:val="center"/>
          </w:tcPr>
          <w:p w:rsidR="006009DE" w:rsidRDefault="00901276" w:rsidP="005256F3">
            <w:pPr>
              <w:jc w:val="center"/>
            </w:pPr>
            <w:sdt>
              <w:sdtPr>
                <w:id w:val="1145243923"/>
              </w:sdtPr>
              <w:sdtContent>
                <w:r w:rsidR="006009D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18" w:type="dxa"/>
            <w:vAlign w:val="center"/>
          </w:tcPr>
          <w:p w:rsidR="006009DE" w:rsidRDefault="00901276" w:rsidP="005256F3">
            <w:pPr>
              <w:jc w:val="center"/>
            </w:pPr>
            <w:sdt>
              <w:sdtPr>
                <w:id w:val="1709294547"/>
              </w:sdtPr>
              <w:sdtContent>
                <w:r w:rsidR="006009D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724" w:type="dxa"/>
          </w:tcPr>
          <w:p w:rsidR="006009DE" w:rsidRDefault="00901276" w:rsidP="005256F3">
            <w:pPr>
              <w:jc w:val="center"/>
            </w:pPr>
            <w:sdt>
              <w:sdtPr>
                <w:id w:val="-829667416"/>
              </w:sdtPr>
              <w:sdtContent>
                <w:r w:rsidR="006009D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B3196A" w:rsidTr="0025611C">
        <w:tc>
          <w:tcPr>
            <w:tcW w:w="7479" w:type="dxa"/>
          </w:tcPr>
          <w:p w:rsidR="00B3196A" w:rsidRDefault="00B3196A" w:rsidP="0025611C">
            <w:pPr>
              <w:ind w:left="284"/>
            </w:pPr>
            <w:r>
              <w:t>In dem Projekt „</w:t>
            </w:r>
            <w:proofErr w:type="spellStart"/>
            <w:r w:rsidRPr="00144A99">
              <w:rPr>
                <w:rStyle w:val="NAMEZchn"/>
              </w:rPr>
              <w:t>de.tud.cs.st.vespucci</w:t>
            </w:r>
            <w:proofErr w:type="spellEnd"/>
            <w:r w:rsidRPr="00144A99">
              <w:rPr>
                <w:rStyle w:val="NAMEZchn"/>
              </w:rPr>
              <w:t>/</w:t>
            </w:r>
            <w:proofErr w:type="spellStart"/>
            <w:r w:rsidRPr="00144A99">
              <w:rPr>
                <w:rStyle w:val="NAMEZchn"/>
              </w:rPr>
              <w:t>model</w:t>
            </w:r>
            <w:proofErr w:type="spellEnd"/>
            <w:r>
              <w:t>“ die Datei „</w:t>
            </w:r>
            <w:proofErr w:type="spellStart"/>
            <w:r w:rsidRPr="00144A99">
              <w:rPr>
                <w:rStyle w:val="NAMEZchn"/>
              </w:rPr>
              <w:t>vespucci.genmodel</w:t>
            </w:r>
            <w:proofErr w:type="spellEnd"/>
            <w:r>
              <w:t xml:space="preserve">“ öffnen und auf dem obersten Knoten </w:t>
            </w:r>
            <w:r w:rsidRPr="00144A99">
              <w:rPr>
                <w:rStyle w:val="MenuPunktZchn"/>
              </w:rPr>
              <w:t>Vespucci</w:t>
            </w:r>
            <w:r>
              <w:t xml:space="preserve"> rechte Maustaste </w:t>
            </w:r>
            <w:proofErr w:type="spellStart"/>
            <w:r w:rsidRPr="00144A99">
              <w:rPr>
                <w:rStyle w:val="MenuPunktZchn"/>
              </w:rPr>
              <w:t>Generate</w:t>
            </w:r>
            <w:proofErr w:type="spellEnd"/>
            <w:r w:rsidRPr="00144A99">
              <w:rPr>
                <w:rStyle w:val="MenuPunktZchn"/>
              </w:rPr>
              <w:t xml:space="preserve"> All</w:t>
            </w:r>
            <w:r>
              <w:t xml:space="preserve"> wählen.</w:t>
            </w:r>
          </w:p>
        </w:tc>
        <w:tc>
          <w:tcPr>
            <w:tcW w:w="567" w:type="dxa"/>
            <w:vAlign w:val="center"/>
          </w:tcPr>
          <w:p w:rsidR="00B3196A" w:rsidRDefault="00901276" w:rsidP="0025611C">
            <w:pPr>
              <w:jc w:val="center"/>
            </w:pPr>
            <w:sdt>
              <w:sdtPr>
                <w:id w:val="-1915390866"/>
              </w:sdtPr>
              <w:sdtContent>
                <w:r w:rsidR="00B3196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18" w:type="dxa"/>
            <w:vAlign w:val="center"/>
          </w:tcPr>
          <w:p w:rsidR="00B3196A" w:rsidRDefault="00901276" w:rsidP="0025611C">
            <w:pPr>
              <w:jc w:val="center"/>
            </w:pPr>
            <w:sdt>
              <w:sdtPr>
                <w:id w:val="-216599411"/>
              </w:sdtPr>
              <w:sdtContent>
                <w:r w:rsidR="00B3196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724" w:type="dxa"/>
            <w:vAlign w:val="center"/>
          </w:tcPr>
          <w:p w:rsidR="00B3196A" w:rsidRDefault="00901276" w:rsidP="0025611C">
            <w:pPr>
              <w:jc w:val="center"/>
            </w:pPr>
            <w:sdt>
              <w:sdtPr>
                <w:id w:val="806665853"/>
              </w:sdtPr>
              <w:sdtContent>
                <w:r w:rsidR="00B3196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3B36E1" w:rsidTr="00B3196A">
        <w:tc>
          <w:tcPr>
            <w:tcW w:w="7479" w:type="dxa"/>
          </w:tcPr>
          <w:p w:rsidR="003B36E1" w:rsidRDefault="003B36E1" w:rsidP="00B3196A">
            <w:pPr>
              <w:ind w:left="284"/>
            </w:pPr>
            <w:r>
              <w:t>In dem Projekt „</w:t>
            </w:r>
            <w:proofErr w:type="spellStart"/>
            <w:r w:rsidRPr="00144A99">
              <w:rPr>
                <w:rStyle w:val="NAMEZchn"/>
              </w:rPr>
              <w:t>de.tud.cs.st.vespucci</w:t>
            </w:r>
            <w:proofErr w:type="spellEnd"/>
            <w:r w:rsidRPr="00144A99">
              <w:rPr>
                <w:rStyle w:val="NAMEZchn"/>
              </w:rPr>
              <w:t>/</w:t>
            </w:r>
            <w:proofErr w:type="spellStart"/>
            <w:r w:rsidRPr="00144A99">
              <w:rPr>
                <w:rStyle w:val="NAMEZchn"/>
              </w:rPr>
              <w:t>model</w:t>
            </w:r>
            <w:proofErr w:type="spellEnd"/>
            <w:r>
              <w:t>“ die Datei „</w:t>
            </w:r>
            <w:proofErr w:type="spellStart"/>
            <w:r w:rsidRPr="00144A99">
              <w:rPr>
                <w:rStyle w:val="NAMEZchn"/>
              </w:rPr>
              <w:t>vespucci</w:t>
            </w:r>
            <w:proofErr w:type="spellEnd"/>
            <w:r w:rsidRPr="00144A99">
              <w:rPr>
                <w:rStyle w:val="NAMEZchn"/>
              </w:rPr>
              <w:t>.</w:t>
            </w:r>
            <w:r w:rsidR="00B3196A" w:rsidRPr="00144A99">
              <w:rPr>
                <w:rStyle w:val="NAMEZchn"/>
              </w:rPr>
              <w:t xml:space="preserve"> </w:t>
            </w:r>
            <w:proofErr w:type="spellStart"/>
            <w:r w:rsidR="00B3196A" w:rsidRPr="00144A99">
              <w:rPr>
                <w:rStyle w:val="NAMEZchn"/>
              </w:rPr>
              <w:t>gmfgen</w:t>
            </w:r>
            <w:proofErr w:type="spellEnd"/>
            <w:r>
              <w:t xml:space="preserve">“ öffnen und auf dem obersten Knoten </w:t>
            </w:r>
            <w:r w:rsidRPr="00144A99">
              <w:rPr>
                <w:rStyle w:val="MenuPunktZchn"/>
              </w:rPr>
              <w:t>Vespucci</w:t>
            </w:r>
            <w:r>
              <w:t xml:space="preserve"> rechte Maustaste </w:t>
            </w:r>
            <w:proofErr w:type="spellStart"/>
            <w:r w:rsidR="00B3196A" w:rsidRPr="00144A99">
              <w:rPr>
                <w:rStyle w:val="MenuPunktZchn"/>
              </w:rPr>
              <w:t>Generate</w:t>
            </w:r>
            <w:proofErr w:type="spellEnd"/>
            <w:r w:rsidR="00B3196A" w:rsidRPr="00144A99">
              <w:rPr>
                <w:rStyle w:val="MenuPunktZchn"/>
              </w:rPr>
              <w:t xml:space="preserve"> </w:t>
            </w:r>
            <w:proofErr w:type="spellStart"/>
            <w:r w:rsidR="00B3196A" w:rsidRPr="00144A99">
              <w:rPr>
                <w:rStyle w:val="MenuPunktZchn"/>
              </w:rPr>
              <w:t>diagram</w:t>
            </w:r>
            <w:proofErr w:type="spellEnd"/>
            <w:r w:rsidR="00B3196A" w:rsidRPr="00144A99">
              <w:rPr>
                <w:rStyle w:val="MenuPunktZchn"/>
              </w:rPr>
              <w:t xml:space="preserve"> </w:t>
            </w:r>
            <w:proofErr w:type="spellStart"/>
            <w:r w:rsidR="00B3196A" w:rsidRPr="00144A99">
              <w:rPr>
                <w:rStyle w:val="MenuPunktZchn"/>
              </w:rPr>
              <w:t>code</w:t>
            </w:r>
            <w:proofErr w:type="spellEnd"/>
            <w:r w:rsidR="00B3196A">
              <w:t xml:space="preserve"> wählen (Grund dieser Maßnahme ist, dass kein Code im Projekt existiert, der nach dem generieren modifiziert wurde und kein „</w:t>
            </w:r>
            <w:proofErr w:type="spellStart"/>
            <w:r w:rsidR="00B3196A">
              <w:t>generate</w:t>
            </w:r>
            <w:proofErr w:type="spellEnd"/>
            <w:r w:rsidR="00B3196A">
              <w:t xml:space="preserve"> not“  Statement hat).</w:t>
            </w:r>
          </w:p>
        </w:tc>
        <w:tc>
          <w:tcPr>
            <w:tcW w:w="567" w:type="dxa"/>
            <w:vAlign w:val="center"/>
          </w:tcPr>
          <w:p w:rsidR="003B36E1" w:rsidRDefault="00901276" w:rsidP="005256F3">
            <w:pPr>
              <w:jc w:val="center"/>
            </w:pPr>
            <w:sdt>
              <w:sdtPr>
                <w:id w:val="1981809667"/>
              </w:sdtPr>
              <w:sdtContent>
                <w:r w:rsidR="003B36E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18" w:type="dxa"/>
            <w:vAlign w:val="center"/>
          </w:tcPr>
          <w:p w:rsidR="003B36E1" w:rsidRDefault="00901276" w:rsidP="005256F3">
            <w:pPr>
              <w:jc w:val="center"/>
            </w:pPr>
            <w:sdt>
              <w:sdtPr>
                <w:id w:val="625126242"/>
              </w:sdtPr>
              <w:sdtContent>
                <w:r w:rsidR="003B36E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724" w:type="dxa"/>
            <w:vAlign w:val="center"/>
          </w:tcPr>
          <w:p w:rsidR="003B36E1" w:rsidRDefault="00901276" w:rsidP="005256F3">
            <w:pPr>
              <w:jc w:val="center"/>
            </w:pPr>
            <w:sdt>
              <w:sdtPr>
                <w:id w:val="-98335008"/>
              </w:sdtPr>
              <w:sdtContent>
                <w:r w:rsidR="003B36E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</w:tbl>
    <w:p w:rsidR="00D9085A" w:rsidRDefault="00830103" w:rsidP="00D9085A">
      <w:pPr>
        <w:pStyle w:val="berschrift1"/>
        <w:numPr>
          <w:ilvl w:val="0"/>
          <w:numId w:val="1"/>
        </w:numPr>
        <w:jc w:val="both"/>
      </w:pPr>
      <w:bookmarkStart w:id="1" w:name="_Toc288996979"/>
      <w:r>
        <w:t>Erste Schritte zum GUI-Test</w:t>
      </w:r>
      <w:bookmarkEnd w:id="1"/>
    </w:p>
    <w:p w:rsidR="0068652E" w:rsidRDefault="00BB3FFF" w:rsidP="0068652E">
      <w:pPr>
        <w:pStyle w:val="berschrift1"/>
        <w:numPr>
          <w:ilvl w:val="1"/>
          <w:numId w:val="1"/>
        </w:numPr>
        <w:jc w:val="both"/>
      </w:pPr>
      <w:bookmarkStart w:id="2" w:name="_Toc288996980"/>
      <w:r>
        <w:t>Vorhandenes Java-Projekt importieren</w:t>
      </w:r>
      <w:bookmarkEnd w:id="2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7479"/>
        <w:gridCol w:w="567"/>
        <w:gridCol w:w="567"/>
        <w:gridCol w:w="675"/>
      </w:tblGrid>
      <w:tr w:rsidR="0068652E" w:rsidTr="005256F3">
        <w:tc>
          <w:tcPr>
            <w:tcW w:w="7479" w:type="dxa"/>
            <w:vMerge w:val="restart"/>
          </w:tcPr>
          <w:p w:rsidR="0068652E" w:rsidRPr="00E33904" w:rsidRDefault="0068652E" w:rsidP="005256F3">
            <w:pPr>
              <w:rPr>
                <w:b/>
                <w:sz w:val="24"/>
                <w:szCs w:val="24"/>
              </w:rPr>
            </w:pPr>
            <w:r w:rsidRPr="00E33904">
              <w:rPr>
                <w:b/>
                <w:sz w:val="24"/>
                <w:szCs w:val="24"/>
              </w:rPr>
              <w:t>Prozessbeschreibung</w:t>
            </w:r>
          </w:p>
        </w:tc>
        <w:tc>
          <w:tcPr>
            <w:tcW w:w="1809" w:type="dxa"/>
            <w:gridSpan w:val="3"/>
          </w:tcPr>
          <w:p w:rsidR="0068652E" w:rsidRPr="00E33904" w:rsidRDefault="0068652E" w:rsidP="005256F3">
            <w:pPr>
              <w:rPr>
                <w:b/>
                <w:sz w:val="24"/>
                <w:szCs w:val="24"/>
              </w:rPr>
            </w:pPr>
            <w:r w:rsidRPr="00E33904">
              <w:rPr>
                <w:b/>
                <w:sz w:val="24"/>
                <w:szCs w:val="24"/>
              </w:rPr>
              <w:t>Abgenommen</w:t>
            </w:r>
          </w:p>
        </w:tc>
      </w:tr>
      <w:tr w:rsidR="0068652E" w:rsidTr="005256F3">
        <w:tc>
          <w:tcPr>
            <w:tcW w:w="7479" w:type="dxa"/>
            <w:vMerge/>
          </w:tcPr>
          <w:p w:rsidR="0068652E" w:rsidRPr="00E33904" w:rsidRDefault="0068652E" w:rsidP="005256F3">
            <w:pPr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68652E" w:rsidRPr="00C10E77" w:rsidRDefault="0068652E" w:rsidP="005256F3">
            <w:pPr>
              <w:spacing w:after="200" w:line="276" w:lineRule="auto"/>
              <w:rPr>
                <w:b/>
                <w:sz w:val="20"/>
                <w:szCs w:val="24"/>
              </w:rPr>
            </w:pPr>
            <w:r w:rsidRPr="00C10E77">
              <w:rPr>
                <w:noProof/>
                <w:sz w:val="20"/>
                <w:lang w:eastAsia="de-DE"/>
              </w:rPr>
              <w:t>32-BitWin</w:t>
            </w:r>
          </w:p>
        </w:tc>
        <w:tc>
          <w:tcPr>
            <w:tcW w:w="567" w:type="dxa"/>
          </w:tcPr>
          <w:p w:rsidR="0068652E" w:rsidRPr="00C10E77" w:rsidRDefault="0068652E" w:rsidP="005256F3">
            <w:pPr>
              <w:spacing w:after="200" w:line="276" w:lineRule="auto"/>
              <w:rPr>
                <w:b/>
                <w:sz w:val="20"/>
                <w:szCs w:val="24"/>
              </w:rPr>
            </w:pPr>
            <w:r w:rsidRPr="00C10E77">
              <w:rPr>
                <w:noProof/>
                <w:sz w:val="20"/>
                <w:lang w:eastAsia="de-DE"/>
              </w:rPr>
              <w:t>64-BitWin</w:t>
            </w:r>
          </w:p>
        </w:tc>
        <w:tc>
          <w:tcPr>
            <w:tcW w:w="675" w:type="dxa"/>
          </w:tcPr>
          <w:p w:rsidR="0068652E" w:rsidRPr="00C10E77" w:rsidRDefault="0068652E" w:rsidP="005256F3">
            <w:pPr>
              <w:spacing w:after="200" w:line="276" w:lineRule="auto"/>
              <w:rPr>
                <w:noProof/>
                <w:sz w:val="20"/>
                <w:lang w:eastAsia="de-DE"/>
              </w:rPr>
            </w:pPr>
            <w:r w:rsidRPr="00C10E77">
              <w:rPr>
                <w:noProof/>
                <w:sz w:val="20"/>
                <w:lang w:eastAsia="de-DE"/>
              </w:rPr>
              <w:t>64-Bit OS X</w:t>
            </w:r>
          </w:p>
        </w:tc>
      </w:tr>
      <w:tr w:rsidR="0068652E" w:rsidTr="003B36E1">
        <w:tc>
          <w:tcPr>
            <w:tcW w:w="7479" w:type="dxa"/>
          </w:tcPr>
          <w:p w:rsidR="0068652E" w:rsidRDefault="0068652E" w:rsidP="005256F3">
            <w:pPr>
              <w:pStyle w:val="NurText"/>
              <w:ind w:firstLine="284"/>
            </w:pPr>
            <w:r>
              <w:t>Projekt „</w:t>
            </w:r>
            <w:proofErr w:type="spellStart"/>
            <w:r>
              <w:rPr>
                <w:rStyle w:val="NAMEZchn"/>
              </w:rPr>
              <w:t>C</w:t>
            </w:r>
            <w:r w:rsidRPr="00B45C40">
              <w:rPr>
                <w:rStyle w:val="NAMEZchn"/>
              </w:rPr>
              <w:t>hecklistenProjekt</w:t>
            </w:r>
            <w:proofErr w:type="spellEnd"/>
            <w:r>
              <w:t>“ in Eclipse importieren.</w:t>
            </w:r>
          </w:p>
        </w:tc>
        <w:tc>
          <w:tcPr>
            <w:tcW w:w="567" w:type="dxa"/>
            <w:vAlign w:val="center"/>
          </w:tcPr>
          <w:p w:rsidR="0068652E" w:rsidRDefault="00901276" w:rsidP="005256F3">
            <w:pPr>
              <w:jc w:val="center"/>
            </w:pPr>
            <w:sdt>
              <w:sdtPr>
                <w:id w:val="1935780742"/>
              </w:sdtPr>
              <w:sdtContent>
                <w:r w:rsidR="0068652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68652E" w:rsidRDefault="00901276" w:rsidP="005256F3">
            <w:pPr>
              <w:jc w:val="center"/>
            </w:pPr>
            <w:sdt>
              <w:sdtPr>
                <w:id w:val="-1706713689"/>
              </w:sdtPr>
              <w:sdtContent>
                <w:r w:rsidR="0068652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</w:tcPr>
          <w:p w:rsidR="0068652E" w:rsidRDefault="00901276" w:rsidP="005256F3">
            <w:pPr>
              <w:jc w:val="center"/>
            </w:pPr>
            <w:sdt>
              <w:sdtPr>
                <w:id w:val="1701046433"/>
              </w:sdtPr>
              <w:sdtContent>
                <w:r w:rsidR="0068652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68652E" w:rsidTr="003B36E1">
        <w:tc>
          <w:tcPr>
            <w:tcW w:w="7479" w:type="dxa"/>
          </w:tcPr>
          <w:p w:rsidR="0068652E" w:rsidRDefault="0068652E" w:rsidP="005256F3">
            <w:pPr>
              <w:pStyle w:val="NurText"/>
              <w:ind w:firstLine="284"/>
            </w:pPr>
            <w:r>
              <w:t>Vespucci-Diagramme können geöffnet werden.</w:t>
            </w:r>
          </w:p>
        </w:tc>
        <w:tc>
          <w:tcPr>
            <w:tcW w:w="567" w:type="dxa"/>
            <w:vAlign w:val="center"/>
          </w:tcPr>
          <w:p w:rsidR="0068652E" w:rsidRDefault="00901276" w:rsidP="005256F3">
            <w:pPr>
              <w:jc w:val="center"/>
            </w:pPr>
            <w:sdt>
              <w:sdtPr>
                <w:id w:val="-791441031"/>
              </w:sdtPr>
              <w:sdtContent>
                <w:r w:rsidR="0068652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68652E" w:rsidRDefault="00901276" w:rsidP="005256F3">
            <w:pPr>
              <w:jc w:val="center"/>
            </w:pPr>
            <w:sdt>
              <w:sdtPr>
                <w:id w:val="512194843"/>
              </w:sdtPr>
              <w:sdtContent>
                <w:r w:rsidR="0068652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</w:tcPr>
          <w:p w:rsidR="0068652E" w:rsidRDefault="00901276" w:rsidP="005256F3">
            <w:pPr>
              <w:jc w:val="center"/>
            </w:pPr>
            <w:sdt>
              <w:sdtPr>
                <w:id w:val="1859698815"/>
              </w:sdtPr>
              <w:sdtContent>
                <w:r w:rsidR="0068652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</w:tbl>
    <w:p w:rsidR="00BB3FFF" w:rsidRDefault="00BB3FFF" w:rsidP="00BB3FFF">
      <w:pPr>
        <w:pStyle w:val="berschrift1"/>
        <w:numPr>
          <w:ilvl w:val="1"/>
          <w:numId w:val="1"/>
        </w:numPr>
        <w:jc w:val="both"/>
      </w:pPr>
      <w:bookmarkStart w:id="3" w:name="_Toc288996981"/>
      <w:r>
        <w:t>Vespucci-Diagramme erzeugen</w:t>
      </w:r>
      <w:bookmarkEnd w:id="3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7479"/>
        <w:gridCol w:w="567"/>
        <w:gridCol w:w="567"/>
        <w:gridCol w:w="675"/>
      </w:tblGrid>
      <w:tr w:rsidR="00BB3FFF" w:rsidTr="005256F3">
        <w:tc>
          <w:tcPr>
            <w:tcW w:w="7479" w:type="dxa"/>
            <w:vMerge w:val="restart"/>
          </w:tcPr>
          <w:p w:rsidR="00BB3FFF" w:rsidRPr="00E33904" w:rsidRDefault="00BB3FFF" w:rsidP="005256F3">
            <w:pPr>
              <w:rPr>
                <w:b/>
                <w:sz w:val="24"/>
                <w:szCs w:val="24"/>
              </w:rPr>
            </w:pPr>
            <w:r w:rsidRPr="00E33904">
              <w:rPr>
                <w:b/>
                <w:sz w:val="24"/>
                <w:szCs w:val="24"/>
              </w:rPr>
              <w:t>Prozessbeschreibung</w:t>
            </w:r>
          </w:p>
        </w:tc>
        <w:tc>
          <w:tcPr>
            <w:tcW w:w="1809" w:type="dxa"/>
            <w:gridSpan w:val="3"/>
          </w:tcPr>
          <w:p w:rsidR="00BB3FFF" w:rsidRPr="00E33904" w:rsidRDefault="00BB3FFF" w:rsidP="005256F3">
            <w:pPr>
              <w:rPr>
                <w:b/>
                <w:sz w:val="24"/>
                <w:szCs w:val="24"/>
              </w:rPr>
            </w:pPr>
            <w:r w:rsidRPr="00E33904">
              <w:rPr>
                <w:b/>
                <w:sz w:val="24"/>
                <w:szCs w:val="24"/>
              </w:rPr>
              <w:t>Abgenommen</w:t>
            </w:r>
          </w:p>
        </w:tc>
      </w:tr>
      <w:tr w:rsidR="00BB3FFF" w:rsidTr="005256F3">
        <w:tc>
          <w:tcPr>
            <w:tcW w:w="7479" w:type="dxa"/>
            <w:vMerge/>
          </w:tcPr>
          <w:p w:rsidR="00BB3FFF" w:rsidRPr="00E33904" w:rsidRDefault="00BB3FFF" w:rsidP="005256F3">
            <w:pPr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BB3FFF" w:rsidRPr="00C10E77" w:rsidRDefault="00BB3FFF" w:rsidP="005256F3">
            <w:pPr>
              <w:spacing w:after="200" w:line="276" w:lineRule="auto"/>
              <w:rPr>
                <w:b/>
                <w:sz w:val="20"/>
                <w:szCs w:val="24"/>
              </w:rPr>
            </w:pPr>
            <w:r w:rsidRPr="00C10E77">
              <w:rPr>
                <w:noProof/>
                <w:sz w:val="20"/>
                <w:lang w:eastAsia="de-DE"/>
              </w:rPr>
              <w:t>32-BitWin</w:t>
            </w:r>
          </w:p>
        </w:tc>
        <w:tc>
          <w:tcPr>
            <w:tcW w:w="567" w:type="dxa"/>
          </w:tcPr>
          <w:p w:rsidR="00BB3FFF" w:rsidRPr="00C10E77" w:rsidRDefault="00BB3FFF" w:rsidP="005256F3">
            <w:pPr>
              <w:spacing w:after="200" w:line="276" w:lineRule="auto"/>
              <w:rPr>
                <w:b/>
                <w:sz w:val="20"/>
                <w:szCs w:val="24"/>
              </w:rPr>
            </w:pPr>
            <w:r w:rsidRPr="00C10E77">
              <w:rPr>
                <w:noProof/>
                <w:sz w:val="20"/>
                <w:lang w:eastAsia="de-DE"/>
              </w:rPr>
              <w:t>64-BitWin</w:t>
            </w:r>
          </w:p>
        </w:tc>
        <w:tc>
          <w:tcPr>
            <w:tcW w:w="675" w:type="dxa"/>
          </w:tcPr>
          <w:p w:rsidR="00BB3FFF" w:rsidRPr="00C10E77" w:rsidRDefault="00BB3FFF" w:rsidP="005256F3">
            <w:pPr>
              <w:spacing w:after="200" w:line="276" w:lineRule="auto"/>
              <w:rPr>
                <w:noProof/>
                <w:sz w:val="20"/>
                <w:lang w:eastAsia="de-DE"/>
              </w:rPr>
            </w:pPr>
            <w:r w:rsidRPr="00C10E77">
              <w:rPr>
                <w:noProof/>
                <w:sz w:val="20"/>
                <w:lang w:eastAsia="de-DE"/>
              </w:rPr>
              <w:t>64-Bit OS X</w:t>
            </w:r>
          </w:p>
        </w:tc>
      </w:tr>
      <w:tr w:rsidR="00BB3FFF" w:rsidTr="003B36E1">
        <w:tc>
          <w:tcPr>
            <w:tcW w:w="7479" w:type="dxa"/>
          </w:tcPr>
          <w:p w:rsidR="00BB3FFF" w:rsidRDefault="00BB3FFF" w:rsidP="008651AE">
            <w:pPr>
              <w:ind w:left="284"/>
            </w:pPr>
            <w:r>
              <w:t>Neues Vespucci-Diagramm kann über [rechte Maustaste auf ein Verzeichnis</w:t>
            </w:r>
            <w:r w:rsidR="008651AE">
              <w:t>]</w:t>
            </w:r>
            <w:r w:rsidRPr="001A0B18">
              <w:rPr>
                <w:rStyle w:val="MenuPunktZchn"/>
              </w:rPr>
              <w:sym w:font="Wingdings" w:char="F0E0"/>
            </w:r>
            <w:r w:rsidRPr="001A0B18">
              <w:rPr>
                <w:rStyle w:val="MenuPunktZchn"/>
              </w:rPr>
              <w:t>New</w:t>
            </w:r>
            <w:r w:rsidRPr="001A0B18">
              <w:rPr>
                <w:rStyle w:val="MenuPunktZchn"/>
              </w:rPr>
              <w:sym w:font="Wingdings" w:char="F0E0"/>
            </w:r>
            <w:r w:rsidR="008651AE">
              <w:rPr>
                <w:rStyle w:val="MenuPunktZchn"/>
              </w:rPr>
              <w:t xml:space="preserve">Software </w:t>
            </w:r>
            <w:proofErr w:type="spellStart"/>
            <w:r w:rsidR="008651AE">
              <w:rPr>
                <w:rStyle w:val="MenuPunktZchn"/>
              </w:rPr>
              <w:t>Architecture</w:t>
            </w:r>
            <w:proofErr w:type="spellEnd"/>
            <w:r w:rsidR="008651AE" w:rsidRPr="008651AE">
              <w:rPr>
                <w:rStyle w:val="MenuPunktZchn"/>
              </w:rPr>
              <w:sym w:font="Wingdings" w:char="F0E0"/>
            </w:r>
            <w:r w:rsidR="008651AE">
              <w:rPr>
                <w:rStyle w:val="MenuPunktZchn"/>
              </w:rPr>
              <w:t xml:space="preserve">Software </w:t>
            </w:r>
            <w:proofErr w:type="spellStart"/>
            <w:r w:rsidR="008651AE">
              <w:rPr>
                <w:rStyle w:val="MenuPunktZchn"/>
              </w:rPr>
              <w:t>Architecture</w:t>
            </w:r>
            <w:proofErr w:type="spellEnd"/>
            <w:r w:rsidR="008651AE">
              <w:rPr>
                <w:rStyle w:val="MenuPunktZchn"/>
              </w:rPr>
              <w:t xml:space="preserve"> </w:t>
            </w:r>
            <w:proofErr w:type="spellStart"/>
            <w:r w:rsidR="008651AE">
              <w:rPr>
                <w:rStyle w:val="MenuPunktZchn"/>
              </w:rPr>
              <w:t>Constraints</w:t>
            </w:r>
            <w:proofErr w:type="spellEnd"/>
            <w:r w:rsidR="008651AE">
              <w:rPr>
                <w:rStyle w:val="MenuPunktZchn"/>
              </w:rPr>
              <w:t xml:space="preserve"> </w:t>
            </w:r>
            <w:proofErr w:type="spellStart"/>
            <w:r w:rsidR="008651AE">
              <w:rPr>
                <w:rStyle w:val="MenuPunktZchn"/>
              </w:rPr>
              <w:t>Diagram</w:t>
            </w:r>
            <w:proofErr w:type="spellEnd"/>
            <w:r>
              <w:t xml:space="preserve"> erzeugt werden.</w:t>
            </w:r>
          </w:p>
        </w:tc>
        <w:tc>
          <w:tcPr>
            <w:tcW w:w="567" w:type="dxa"/>
            <w:vAlign w:val="center"/>
          </w:tcPr>
          <w:p w:rsidR="00BB3FFF" w:rsidRDefault="00901276" w:rsidP="005256F3">
            <w:pPr>
              <w:jc w:val="center"/>
              <w:rPr>
                <w:noProof/>
                <w:lang w:eastAsia="de-DE"/>
              </w:rPr>
            </w:pPr>
            <w:sdt>
              <w:sdtPr>
                <w:id w:val="532159492"/>
              </w:sdtPr>
              <w:sdtContent>
                <w:r w:rsidR="00BB3FF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BB3FFF" w:rsidRDefault="00901276" w:rsidP="005256F3">
            <w:pPr>
              <w:jc w:val="center"/>
              <w:rPr>
                <w:noProof/>
                <w:lang w:eastAsia="de-DE"/>
              </w:rPr>
            </w:pPr>
            <w:sdt>
              <w:sdtPr>
                <w:id w:val="107637933"/>
              </w:sdtPr>
              <w:sdtContent>
                <w:r w:rsidR="00BB3FF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BB3FFF" w:rsidRDefault="00901276" w:rsidP="005256F3">
            <w:pPr>
              <w:jc w:val="center"/>
            </w:pPr>
            <w:sdt>
              <w:sdtPr>
                <w:id w:val="843519289"/>
              </w:sdtPr>
              <w:sdtContent>
                <w:r w:rsidR="00BB3FF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BB3FFF" w:rsidTr="003B36E1">
        <w:tc>
          <w:tcPr>
            <w:tcW w:w="7479" w:type="dxa"/>
          </w:tcPr>
          <w:p w:rsidR="00BB3FFF" w:rsidRDefault="00BB3FFF" w:rsidP="007A2776">
            <w:pPr>
              <w:ind w:left="284"/>
            </w:pPr>
            <w:r>
              <w:t xml:space="preserve">Neues Vespucci-Diagramm kann über </w:t>
            </w:r>
            <w:r w:rsidRPr="001A0B18">
              <w:rPr>
                <w:rStyle w:val="MenuPunktZchn"/>
              </w:rPr>
              <w:t>File</w:t>
            </w:r>
            <w:r w:rsidRPr="001A0B18">
              <w:rPr>
                <w:rStyle w:val="MenuPunktZchn"/>
              </w:rPr>
              <w:sym w:font="Wingdings" w:char="F0E0"/>
            </w:r>
            <w:r w:rsidR="008651AE" w:rsidRPr="001A0B18">
              <w:rPr>
                <w:rStyle w:val="MenuPunktZchn"/>
              </w:rPr>
              <w:t xml:space="preserve"> New</w:t>
            </w:r>
            <w:r w:rsidR="008651AE" w:rsidRPr="001A0B18">
              <w:rPr>
                <w:rStyle w:val="MenuPunktZchn"/>
              </w:rPr>
              <w:sym w:font="Wingdings" w:char="F0E0"/>
            </w:r>
            <w:r w:rsidR="008651AE">
              <w:rPr>
                <w:rStyle w:val="MenuPunktZchn"/>
              </w:rPr>
              <w:t xml:space="preserve">Software </w:t>
            </w:r>
            <w:proofErr w:type="spellStart"/>
            <w:r w:rsidR="008651AE">
              <w:rPr>
                <w:rStyle w:val="MenuPunktZchn"/>
              </w:rPr>
              <w:t>Architecture</w:t>
            </w:r>
            <w:proofErr w:type="spellEnd"/>
            <w:r w:rsidR="008651AE" w:rsidRPr="008651AE">
              <w:rPr>
                <w:rStyle w:val="MenuPunktZchn"/>
              </w:rPr>
              <w:sym w:font="Wingdings" w:char="F0E0"/>
            </w:r>
            <w:r w:rsidR="008651AE">
              <w:rPr>
                <w:rStyle w:val="MenuPunktZchn"/>
              </w:rPr>
              <w:t xml:space="preserve">Software </w:t>
            </w:r>
            <w:proofErr w:type="spellStart"/>
            <w:r w:rsidR="008651AE">
              <w:rPr>
                <w:rStyle w:val="MenuPunktZchn"/>
              </w:rPr>
              <w:t>Architecture</w:t>
            </w:r>
            <w:proofErr w:type="spellEnd"/>
            <w:r w:rsidR="008651AE">
              <w:rPr>
                <w:rStyle w:val="MenuPunktZchn"/>
              </w:rPr>
              <w:t xml:space="preserve"> </w:t>
            </w:r>
            <w:proofErr w:type="spellStart"/>
            <w:r w:rsidR="008651AE">
              <w:rPr>
                <w:rStyle w:val="MenuPunktZchn"/>
              </w:rPr>
              <w:t>Constraints</w:t>
            </w:r>
            <w:proofErr w:type="spellEnd"/>
            <w:r w:rsidR="008651AE">
              <w:rPr>
                <w:rStyle w:val="MenuPunktZchn"/>
              </w:rPr>
              <w:t xml:space="preserve"> </w:t>
            </w:r>
            <w:proofErr w:type="spellStart"/>
            <w:r w:rsidR="008651AE">
              <w:rPr>
                <w:rStyle w:val="MenuPunktZchn"/>
              </w:rPr>
              <w:t>Diagram</w:t>
            </w:r>
            <w:proofErr w:type="spellEnd"/>
            <w:r w:rsidR="008651AE">
              <w:t xml:space="preserve"> </w:t>
            </w:r>
            <w:r>
              <w:t>erzeugt werden.</w:t>
            </w:r>
          </w:p>
        </w:tc>
        <w:tc>
          <w:tcPr>
            <w:tcW w:w="567" w:type="dxa"/>
            <w:vAlign w:val="center"/>
          </w:tcPr>
          <w:p w:rsidR="00BB3FFF" w:rsidRDefault="00901276" w:rsidP="005256F3">
            <w:pPr>
              <w:jc w:val="center"/>
              <w:rPr>
                <w:noProof/>
                <w:lang w:eastAsia="de-DE"/>
              </w:rPr>
            </w:pPr>
            <w:sdt>
              <w:sdtPr>
                <w:id w:val="657351565"/>
              </w:sdtPr>
              <w:sdtContent>
                <w:r w:rsidR="00BB3FF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BB3FFF" w:rsidRDefault="00901276" w:rsidP="005256F3">
            <w:pPr>
              <w:jc w:val="center"/>
              <w:rPr>
                <w:noProof/>
                <w:lang w:eastAsia="de-DE"/>
              </w:rPr>
            </w:pPr>
            <w:sdt>
              <w:sdtPr>
                <w:id w:val="1764483200"/>
              </w:sdtPr>
              <w:sdtContent>
                <w:r w:rsidR="00BB3FF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BB3FFF" w:rsidRDefault="00901276" w:rsidP="005256F3">
            <w:pPr>
              <w:jc w:val="center"/>
            </w:pPr>
            <w:sdt>
              <w:sdtPr>
                <w:id w:val="1753238730"/>
              </w:sdtPr>
              <w:sdtContent>
                <w:r w:rsidR="00BB3FF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BB3FFF" w:rsidTr="003B36E1">
        <w:tc>
          <w:tcPr>
            <w:tcW w:w="7479" w:type="dxa"/>
          </w:tcPr>
          <w:p w:rsidR="00BB3FFF" w:rsidRDefault="00BB3FFF" w:rsidP="005256F3">
            <w:pPr>
              <w:ind w:left="284"/>
            </w:pPr>
            <w:r>
              <w:t>Neues Vespucci-Diagramm im „</w:t>
            </w:r>
            <w:proofErr w:type="spellStart"/>
            <w:r w:rsidRPr="00B45C40">
              <w:rPr>
                <w:rStyle w:val="NAMEZchn"/>
              </w:rPr>
              <w:t>Architecture</w:t>
            </w:r>
            <w:proofErr w:type="spellEnd"/>
            <w:r>
              <w:t>“-Verzeichnis erstellen (Name: „</w:t>
            </w:r>
            <w:proofErr w:type="spellStart"/>
            <w:r w:rsidRPr="00B45C40">
              <w:rPr>
                <w:rStyle w:val="NAMEZchn"/>
              </w:rPr>
              <w:t>R</w:t>
            </w:r>
            <w:r>
              <w:rPr>
                <w:rStyle w:val="NAMEZchn"/>
              </w:rPr>
              <w:t>e</w:t>
            </w:r>
            <w:r w:rsidRPr="00B45C40">
              <w:rPr>
                <w:rStyle w:val="NAMEZchn"/>
              </w:rPr>
              <w:t>le</w:t>
            </w:r>
            <w:r>
              <w:rPr>
                <w:rStyle w:val="NAMEZchn"/>
              </w:rPr>
              <w:t>a</w:t>
            </w:r>
            <w:r w:rsidRPr="00B45C40">
              <w:rPr>
                <w:rStyle w:val="NAMEZchn"/>
              </w:rPr>
              <w:t>seDiagr</w:t>
            </w:r>
            <w:r>
              <w:rPr>
                <w:rStyle w:val="NAMEZchn"/>
              </w:rPr>
              <w:t>a</w:t>
            </w:r>
            <w:r w:rsidRPr="00B45C40">
              <w:rPr>
                <w:rStyle w:val="NAMEZchn"/>
              </w:rPr>
              <w:t>m.sad</w:t>
            </w:r>
            <w:proofErr w:type="spellEnd"/>
            <w:r>
              <w:t>“).</w:t>
            </w:r>
          </w:p>
        </w:tc>
        <w:tc>
          <w:tcPr>
            <w:tcW w:w="567" w:type="dxa"/>
            <w:vAlign w:val="center"/>
          </w:tcPr>
          <w:p w:rsidR="00BB3FFF" w:rsidRDefault="00901276" w:rsidP="005256F3">
            <w:pPr>
              <w:jc w:val="center"/>
              <w:rPr>
                <w:noProof/>
                <w:lang w:eastAsia="de-DE"/>
              </w:rPr>
            </w:pPr>
            <w:sdt>
              <w:sdtPr>
                <w:id w:val="871731927"/>
              </w:sdtPr>
              <w:sdtContent>
                <w:r w:rsidR="00BB3FF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BB3FFF" w:rsidRDefault="00901276" w:rsidP="005256F3">
            <w:pPr>
              <w:jc w:val="center"/>
              <w:rPr>
                <w:noProof/>
                <w:lang w:eastAsia="de-DE"/>
              </w:rPr>
            </w:pPr>
            <w:sdt>
              <w:sdtPr>
                <w:id w:val="-1386103586"/>
              </w:sdtPr>
              <w:sdtContent>
                <w:r w:rsidR="00BB3FF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BB3FFF" w:rsidRDefault="00901276" w:rsidP="005256F3">
            <w:pPr>
              <w:jc w:val="center"/>
            </w:pPr>
            <w:sdt>
              <w:sdtPr>
                <w:id w:val="-423798259"/>
              </w:sdtPr>
              <w:sdtContent>
                <w:r w:rsidR="00BB3FF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BB3FFF" w:rsidTr="003B36E1">
        <w:tc>
          <w:tcPr>
            <w:tcW w:w="7479" w:type="dxa"/>
          </w:tcPr>
          <w:p w:rsidR="00BB3FFF" w:rsidRDefault="00BB3FFF" w:rsidP="005256F3">
            <w:pPr>
              <w:ind w:left="284"/>
            </w:pPr>
            <w:r>
              <w:t>Neues Vespucci-Diagramm im Root-Verzeichnis erstellen (Name: „</w:t>
            </w:r>
            <w:proofErr w:type="spellStart"/>
            <w:r w:rsidRPr="00B45C40">
              <w:rPr>
                <w:rStyle w:val="NAMEZchn"/>
              </w:rPr>
              <w:t>RäleüseD</w:t>
            </w:r>
            <w:proofErr w:type="spellEnd"/>
            <w:r w:rsidRPr="00B45C40">
              <w:rPr>
                <w:rStyle w:val="NAMEZchn"/>
              </w:rPr>
              <w:t>&amp;$2iagröm.sad</w:t>
            </w:r>
            <w:r>
              <w:t>“).</w:t>
            </w:r>
          </w:p>
        </w:tc>
        <w:tc>
          <w:tcPr>
            <w:tcW w:w="567" w:type="dxa"/>
            <w:vAlign w:val="center"/>
          </w:tcPr>
          <w:p w:rsidR="00BB3FFF" w:rsidRDefault="00901276" w:rsidP="005256F3">
            <w:pPr>
              <w:jc w:val="center"/>
              <w:rPr>
                <w:noProof/>
                <w:lang w:eastAsia="de-DE"/>
              </w:rPr>
            </w:pPr>
            <w:sdt>
              <w:sdtPr>
                <w:id w:val="-508672379"/>
              </w:sdtPr>
              <w:sdtContent>
                <w:r w:rsidR="00BB3FF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BB3FFF" w:rsidRDefault="00901276" w:rsidP="005256F3">
            <w:pPr>
              <w:jc w:val="center"/>
              <w:rPr>
                <w:noProof/>
                <w:lang w:eastAsia="de-DE"/>
              </w:rPr>
            </w:pPr>
            <w:sdt>
              <w:sdtPr>
                <w:id w:val="-1447924252"/>
              </w:sdtPr>
              <w:sdtContent>
                <w:r w:rsidR="00BB3FF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BB3FFF" w:rsidRDefault="00901276" w:rsidP="005256F3">
            <w:pPr>
              <w:jc w:val="center"/>
            </w:pPr>
            <w:sdt>
              <w:sdtPr>
                <w:id w:val="971640407"/>
              </w:sdtPr>
              <w:sdtContent>
                <w:r w:rsidR="00BB3FF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BB3FFF" w:rsidTr="003B36E1">
        <w:tc>
          <w:tcPr>
            <w:tcW w:w="7479" w:type="dxa"/>
          </w:tcPr>
          <w:p w:rsidR="00BB3FFF" w:rsidRDefault="00BB3FFF" w:rsidP="005256F3">
            <w:pPr>
              <w:ind w:left="284"/>
            </w:pPr>
            <w:r>
              <w:t>Neues Vespucci-Diagramm im „</w:t>
            </w:r>
            <w:proofErr w:type="spellStart"/>
            <w:r w:rsidRPr="00B45C40">
              <w:rPr>
                <w:rStyle w:val="NAMEZchn"/>
              </w:rPr>
              <w:t>Architecture</w:t>
            </w:r>
            <w:proofErr w:type="spellEnd"/>
            <w:r>
              <w:t>“-Verzeichnis erstellen (Name: „</w:t>
            </w:r>
            <w:proofErr w:type="spellStart"/>
            <w:r w:rsidRPr="00B45C40">
              <w:rPr>
                <w:rStyle w:val="NAMEZchn"/>
              </w:rPr>
              <w:t>Relöse$Diagram.sad</w:t>
            </w:r>
            <w:proofErr w:type="spellEnd"/>
            <w:r>
              <w:t>“).</w:t>
            </w:r>
          </w:p>
        </w:tc>
        <w:tc>
          <w:tcPr>
            <w:tcW w:w="567" w:type="dxa"/>
            <w:vAlign w:val="center"/>
          </w:tcPr>
          <w:p w:rsidR="00BB3FFF" w:rsidRDefault="00901276" w:rsidP="005256F3">
            <w:pPr>
              <w:jc w:val="center"/>
              <w:rPr>
                <w:noProof/>
                <w:lang w:eastAsia="de-DE"/>
              </w:rPr>
            </w:pPr>
            <w:sdt>
              <w:sdtPr>
                <w:id w:val="-1080757009"/>
              </w:sdtPr>
              <w:sdtContent>
                <w:r w:rsidR="00BB3FF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BB3FFF" w:rsidRDefault="00901276" w:rsidP="005256F3">
            <w:pPr>
              <w:jc w:val="center"/>
              <w:rPr>
                <w:noProof/>
                <w:lang w:eastAsia="de-DE"/>
              </w:rPr>
            </w:pPr>
            <w:sdt>
              <w:sdtPr>
                <w:id w:val="-537581865"/>
              </w:sdtPr>
              <w:sdtContent>
                <w:r w:rsidR="00BB3FF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BB3FFF" w:rsidRDefault="00901276" w:rsidP="005256F3">
            <w:pPr>
              <w:jc w:val="center"/>
            </w:pPr>
            <w:sdt>
              <w:sdtPr>
                <w:id w:val="1909497412"/>
              </w:sdtPr>
              <w:sdtContent>
                <w:r w:rsidR="00BB3FF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BB3FFF" w:rsidTr="003B36E1">
        <w:tc>
          <w:tcPr>
            <w:tcW w:w="7479" w:type="dxa"/>
          </w:tcPr>
          <w:p w:rsidR="00BB3FFF" w:rsidRDefault="008651AE" w:rsidP="005256F3">
            <w:pPr>
              <w:ind w:left="284"/>
            </w:pPr>
            <w:r>
              <w:lastRenderedPageBreak/>
              <w:t>A</w:t>
            </w:r>
            <w:r w:rsidR="00BB3FFF">
              <w:t xml:space="preserve">lle </w:t>
            </w:r>
            <w:r>
              <w:t xml:space="preserve">geöffneten </w:t>
            </w:r>
            <w:r w:rsidR="00BB3FFF">
              <w:t>Vespucci-Diagramme schließen.</w:t>
            </w:r>
          </w:p>
        </w:tc>
        <w:tc>
          <w:tcPr>
            <w:tcW w:w="567" w:type="dxa"/>
            <w:vAlign w:val="center"/>
          </w:tcPr>
          <w:p w:rsidR="00BB3FFF" w:rsidRDefault="00901276" w:rsidP="005256F3">
            <w:pPr>
              <w:jc w:val="center"/>
              <w:rPr>
                <w:noProof/>
                <w:lang w:eastAsia="de-DE"/>
              </w:rPr>
            </w:pPr>
            <w:sdt>
              <w:sdtPr>
                <w:id w:val="-1538186489"/>
              </w:sdtPr>
              <w:sdtContent>
                <w:r w:rsidR="00BB3FF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BB3FFF" w:rsidRDefault="00901276" w:rsidP="005256F3">
            <w:pPr>
              <w:jc w:val="center"/>
              <w:rPr>
                <w:noProof/>
                <w:lang w:eastAsia="de-DE"/>
              </w:rPr>
            </w:pPr>
            <w:sdt>
              <w:sdtPr>
                <w:id w:val="141087669"/>
              </w:sdtPr>
              <w:sdtContent>
                <w:r w:rsidR="00BB3FF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BB3FFF" w:rsidRDefault="00901276" w:rsidP="005256F3">
            <w:pPr>
              <w:jc w:val="center"/>
            </w:pPr>
            <w:sdt>
              <w:sdtPr>
                <w:id w:val="-23726371"/>
              </w:sdtPr>
              <w:sdtContent>
                <w:r w:rsidR="00BB3FF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</w:tbl>
    <w:p w:rsidR="00A03D07" w:rsidRDefault="0025611C" w:rsidP="00BB3FFF">
      <w:pPr>
        <w:pStyle w:val="berschrift1"/>
        <w:numPr>
          <w:ilvl w:val="0"/>
          <w:numId w:val="1"/>
        </w:numPr>
        <w:jc w:val="both"/>
      </w:pPr>
      <w:bookmarkStart w:id="4" w:name="_Toc288996982"/>
      <w:r>
        <w:t>GUI</w:t>
      </w:r>
      <w:r w:rsidR="008E3AE6">
        <w:t>-Tests</w:t>
      </w:r>
      <w:bookmarkEnd w:id="4"/>
    </w:p>
    <w:p w:rsidR="0048466A" w:rsidRDefault="0025611C" w:rsidP="00BB3FFF">
      <w:pPr>
        <w:pStyle w:val="berschrift1"/>
        <w:numPr>
          <w:ilvl w:val="1"/>
          <w:numId w:val="1"/>
        </w:numPr>
        <w:jc w:val="both"/>
      </w:pPr>
      <w:bookmarkStart w:id="5" w:name="_Toc288996983"/>
      <w:r>
        <w:t>Sonderzeichen</w:t>
      </w:r>
      <w:r w:rsidR="0048466A">
        <w:t>prüfung</w:t>
      </w:r>
      <w:bookmarkEnd w:id="5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7479"/>
        <w:gridCol w:w="567"/>
        <w:gridCol w:w="567"/>
        <w:gridCol w:w="675"/>
      </w:tblGrid>
      <w:tr w:rsidR="0048466A" w:rsidTr="005256F3">
        <w:tc>
          <w:tcPr>
            <w:tcW w:w="7479" w:type="dxa"/>
            <w:vMerge w:val="restart"/>
          </w:tcPr>
          <w:p w:rsidR="0048466A" w:rsidRPr="00E33904" w:rsidRDefault="0048466A" w:rsidP="005256F3">
            <w:pPr>
              <w:rPr>
                <w:b/>
                <w:sz w:val="24"/>
                <w:szCs w:val="24"/>
              </w:rPr>
            </w:pPr>
            <w:r w:rsidRPr="00E33904">
              <w:rPr>
                <w:b/>
                <w:sz w:val="24"/>
                <w:szCs w:val="24"/>
              </w:rPr>
              <w:t>Prozessbeschreibung</w:t>
            </w:r>
          </w:p>
        </w:tc>
        <w:tc>
          <w:tcPr>
            <w:tcW w:w="1809" w:type="dxa"/>
            <w:gridSpan w:val="3"/>
          </w:tcPr>
          <w:p w:rsidR="0048466A" w:rsidRPr="00E33904" w:rsidRDefault="0048466A" w:rsidP="005256F3">
            <w:pPr>
              <w:rPr>
                <w:b/>
                <w:sz w:val="24"/>
                <w:szCs w:val="24"/>
              </w:rPr>
            </w:pPr>
            <w:r w:rsidRPr="00E33904">
              <w:rPr>
                <w:b/>
                <w:sz w:val="24"/>
                <w:szCs w:val="24"/>
              </w:rPr>
              <w:t>Abgenommen</w:t>
            </w:r>
          </w:p>
        </w:tc>
      </w:tr>
      <w:tr w:rsidR="0048466A" w:rsidTr="005256F3">
        <w:tc>
          <w:tcPr>
            <w:tcW w:w="7479" w:type="dxa"/>
            <w:vMerge/>
          </w:tcPr>
          <w:p w:rsidR="0048466A" w:rsidRPr="00E33904" w:rsidRDefault="0048466A" w:rsidP="005256F3">
            <w:pPr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48466A" w:rsidRPr="00C10E77" w:rsidRDefault="0048466A" w:rsidP="005256F3">
            <w:pPr>
              <w:spacing w:after="200" w:line="276" w:lineRule="auto"/>
              <w:rPr>
                <w:b/>
                <w:sz w:val="20"/>
                <w:szCs w:val="24"/>
              </w:rPr>
            </w:pPr>
            <w:r w:rsidRPr="00C10E77">
              <w:rPr>
                <w:noProof/>
                <w:sz w:val="20"/>
                <w:lang w:eastAsia="de-DE"/>
              </w:rPr>
              <w:t>32-BitWin</w:t>
            </w:r>
          </w:p>
        </w:tc>
        <w:tc>
          <w:tcPr>
            <w:tcW w:w="567" w:type="dxa"/>
          </w:tcPr>
          <w:p w:rsidR="0048466A" w:rsidRPr="00C10E77" w:rsidRDefault="0048466A" w:rsidP="005256F3">
            <w:pPr>
              <w:spacing w:after="200" w:line="276" w:lineRule="auto"/>
              <w:rPr>
                <w:b/>
                <w:sz w:val="20"/>
                <w:szCs w:val="24"/>
              </w:rPr>
            </w:pPr>
            <w:r w:rsidRPr="00C10E77">
              <w:rPr>
                <w:noProof/>
                <w:sz w:val="20"/>
                <w:lang w:eastAsia="de-DE"/>
              </w:rPr>
              <w:t>64-BitWin</w:t>
            </w:r>
          </w:p>
        </w:tc>
        <w:tc>
          <w:tcPr>
            <w:tcW w:w="675" w:type="dxa"/>
          </w:tcPr>
          <w:p w:rsidR="0048466A" w:rsidRPr="00C10E77" w:rsidRDefault="0048466A" w:rsidP="005256F3">
            <w:pPr>
              <w:spacing w:after="200" w:line="276" w:lineRule="auto"/>
              <w:rPr>
                <w:noProof/>
                <w:sz w:val="20"/>
                <w:lang w:eastAsia="de-DE"/>
              </w:rPr>
            </w:pPr>
            <w:r w:rsidRPr="00C10E77">
              <w:rPr>
                <w:noProof/>
                <w:sz w:val="20"/>
                <w:lang w:eastAsia="de-DE"/>
              </w:rPr>
              <w:t>64-Bit OS X</w:t>
            </w:r>
          </w:p>
        </w:tc>
      </w:tr>
      <w:tr w:rsidR="0048466A" w:rsidTr="005256F3">
        <w:tc>
          <w:tcPr>
            <w:tcW w:w="7479" w:type="dxa"/>
          </w:tcPr>
          <w:p w:rsidR="0048466A" w:rsidRDefault="0048466A" w:rsidP="005256F3">
            <w:pPr>
              <w:ind w:left="284"/>
            </w:pPr>
            <w:r>
              <w:t>Vespucci-Diagramm „</w:t>
            </w:r>
            <w:proofErr w:type="spellStart"/>
            <w:r w:rsidRPr="001A0B18">
              <w:rPr>
                <w:rStyle w:val="NAMEZchn"/>
              </w:rPr>
              <w:t>RäleüseD</w:t>
            </w:r>
            <w:proofErr w:type="spellEnd"/>
            <w:r w:rsidRPr="001A0B18">
              <w:rPr>
                <w:rStyle w:val="NAMEZchn"/>
              </w:rPr>
              <w:t>&amp;$2iagröm.sad</w:t>
            </w:r>
            <w:r>
              <w:t>“ öffnen.</w:t>
            </w:r>
          </w:p>
        </w:tc>
        <w:tc>
          <w:tcPr>
            <w:tcW w:w="567" w:type="dxa"/>
            <w:vAlign w:val="center"/>
          </w:tcPr>
          <w:p w:rsidR="0048466A" w:rsidRDefault="00901276" w:rsidP="005256F3">
            <w:pPr>
              <w:jc w:val="center"/>
              <w:rPr>
                <w:noProof/>
                <w:lang w:eastAsia="de-DE"/>
              </w:rPr>
            </w:pPr>
            <w:sdt>
              <w:sdtPr>
                <w:id w:val="1293787291"/>
              </w:sdtPr>
              <w:sdtContent>
                <w:r w:rsidR="0048466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48466A" w:rsidRDefault="00901276" w:rsidP="005256F3">
            <w:pPr>
              <w:jc w:val="center"/>
              <w:rPr>
                <w:noProof/>
                <w:lang w:eastAsia="de-DE"/>
              </w:rPr>
            </w:pPr>
            <w:sdt>
              <w:sdtPr>
                <w:id w:val="-950630964"/>
              </w:sdtPr>
              <w:sdtContent>
                <w:r w:rsidR="0048466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48466A" w:rsidRDefault="00901276" w:rsidP="005256F3">
            <w:pPr>
              <w:jc w:val="center"/>
            </w:pPr>
            <w:sdt>
              <w:sdtPr>
                <w:id w:val="1388605706"/>
              </w:sdtPr>
              <w:sdtContent>
                <w:r w:rsidR="0048466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48466A" w:rsidTr="005256F3">
        <w:tc>
          <w:tcPr>
            <w:tcW w:w="7479" w:type="dxa"/>
          </w:tcPr>
          <w:p w:rsidR="0048466A" w:rsidRPr="00FE289A" w:rsidRDefault="0048466A" w:rsidP="005256F3">
            <w:pPr>
              <w:ind w:left="284"/>
            </w:pPr>
            <w:r>
              <w:t xml:space="preserve">Über den Paletten-Menüpunkt </w:t>
            </w:r>
            <w:r w:rsidRPr="001A0B18">
              <w:rPr>
                <w:rStyle w:val="MenuPunktZchn"/>
              </w:rPr>
              <w:t>Ensemble</w:t>
            </w:r>
            <w:r>
              <w:t xml:space="preserve"> ein Ensemble auf der Hauptebene(weiße Diagrammfläche) erzeugen und mit dem Namen </w:t>
            </w:r>
            <w:r w:rsidRPr="00122CF7">
              <w:t>„</w:t>
            </w:r>
            <w:r w:rsidRPr="001A0B18">
              <w:rPr>
                <w:rStyle w:val="NAMEZchn"/>
              </w:rPr>
              <w:t>View\s</w:t>
            </w:r>
            <w:r w:rsidRPr="00122CF7">
              <w:t>“</w:t>
            </w:r>
            <w:r>
              <w:t xml:space="preserve"> versehen. </w:t>
            </w:r>
          </w:p>
        </w:tc>
        <w:tc>
          <w:tcPr>
            <w:tcW w:w="567" w:type="dxa"/>
            <w:vAlign w:val="center"/>
          </w:tcPr>
          <w:p w:rsidR="0048466A" w:rsidRDefault="00901276" w:rsidP="005256F3">
            <w:pPr>
              <w:jc w:val="center"/>
              <w:rPr>
                <w:noProof/>
                <w:lang w:eastAsia="de-DE"/>
              </w:rPr>
            </w:pPr>
            <w:sdt>
              <w:sdtPr>
                <w:id w:val="-311722053"/>
              </w:sdtPr>
              <w:sdtContent>
                <w:r w:rsidR="0048466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48466A" w:rsidRDefault="00901276" w:rsidP="005256F3">
            <w:pPr>
              <w:jc w:val="center"/>
              <w:rPr>
                <w:noProof/>
                <w:lang w:eastAsia="de-DE"/>
              </w:rPr>
            </w:pPr>
            <w:sdt>
              <w:sdtPr>
                <w:id w:val="-1744172605"/>
              </w:sdtPr>
              <w:sdtContent>
                <w:r w:rsidR="0048466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48466A" w:rsidRDefault="00901276" w:rsidP="005256F3">
            <w:pPr>
              <w:jc w:val="center"/>
            </w:pPr>
            <w:sdt>
              <w:sdtPr>
                <w:id w:val="-622843956"/>
              </w:sdtPr>
              <w:sdtContent>
                <w:r w:rsidR="0048466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48466A" w:rsidTr="005256F3">
        <w:tc>
          <w:tcPr>
            <w:tcW w:w="7479" w:type="dxa"/>
          </w:tcPr>
          <w:p w:rsidR="0048466A" w:rsidRPr="00FE289A" w:rsidRDefault="0048466A" w:rsidP="005256F3">
            <w:pPr>
              <w:ind w:left="284"/>
            </w:pPr>
            <w:r>
              <w:t xml:space="preserve">Über den Paletten-Menüpunkt </w:t>
            </w:r>
            <w:r w:rsidRPr="001A0B18">
              <w:rPr>
                <w:rStyle w:val="MenuPunktZchn"/>
              </w:rPr>
              <w:t>Ensemble</w:t>
            </w:r>
            <w:r>
              <w:t xml:space="preserve"> ein Ensemble „</w:t>
            </w:r>
            <w:proofErr w:type="spellStart"/>
            <w:r w:rsidRPr="001A0B18">
              <w:rPr>
                <w:rStyle w:val="NAMEZchn"/>
              </w:rPr>
              <w:t>Cört</w:t>
            </w:r>
            <w:proofErr w:type="spellEnd"/>
            <w:r w:rsidRPr="001A0B18">
              <w:rPr>
                <w:rStyle w:val="NAMEZchn"/>
              </w:rPr>
              <w:t>$%</w:t>
            </w:r>
            <w:proofErr w:type="gramStart"/>
            <w:r w:rsidRPr="001A0B18">
              <w:rPr>
                <w:rStyle w:val="NAMEZchn"/>
              </w:rPr>
              <w:t>!</w:t>
            </w:r>
            <w:proofErr w:type="spellStart"/>
            <w:r w:rsidRPr="001A0B18">
              <w:rPr>
                <w:rStyle w:val="NAMEZchn"/>
              </w:rPr>
              <w:t>älßür</w:t>
            </w:r>
            <w:proofErr w:type="spellEnd"/>
            <w:proofErr w:type="gramEnd"/>
            <w:r>
              <w:t>“</w:t>
            </w:r>
            <w:r w:rsidRPr="00FE289A">
              <w:t xml:space="preserve"> auf der Hauptebene erzeugen</w:t>
            </w:r>
            <w:r>
              <w:t>.</w:t>
            </w:r>
          </w:p>
        </w:tc>
        <w:tc>
          <w:tcPr>
            <w:tcW w:w="567" w:type="dxa"/>
            <w:vAlign w:val="center"/>
          </w:tcPr>
          <w:p w:rsidR="0048466A" w:rsidRDefault="00901276" w:rsidP="005256F3">
            <w:pPr>
              <w:jc w:val="center"/>
              <w:rPr>
                <w:noProof/>
                <w:lang w:eastAsia="de-DE"/>
              </w:rPr>
            </w:pPr>
            <w:sdt>
              <w:sdtPr>
                <w:id w:val="772593805"/>
              </w:sdtPr>
              <w:sdtContent>
                <w:r w:rsidR="0048466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48466A" w:rsidRDefault="00901276" w:rsidP="005256F3">
            <w:pPr>
              <w:jc w:val="center"/>
              <w:rPr>
                <w:noProof/>
                <w:lang w:eastAsia="de-DE"/>
              </w:rPr>
            </w:pPr>
            <w:sdt>
              <w:sdtPr>
                <w:id w:val="118802105"/>
              </w:sdtPr>
              <w:sdtContent>
                <w:r w:rsidR="0048466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48466A" w:rsidRDefault="00901276" w:rsidP="005256F3">
            <w:pPr>
              <w:jc w:val="center"/>
            </w:pPr>
            <w:sdt>
              <w:sdtPr>
                <w:id w:val="421064939"/>
              </w:sdtPr>
              <w:sdtContent>
                <w:r w:rsidR="0048466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48466A" w:rsidTr="005256F3">
        <w:tc>
          <w:tcPr>
            <w:tcW w:w="7479" w:type="dxa"/>
          </w:tcPr>
          <w:p w:rsidR="0048466A" w:rsidRPr="00FE289A" w:rsidRDefault="0048466A" w:rsidP="0048466A">
            <w:pPr>
              <w:ind w:left="284"/>
            </w:pPr>
            <w:r>
              <w:t>Im Ensemble „</w:t>
            </w:r>
            <w:r w:rsidRPr="001A0B18">
              <w:rPr>
                <w:rStyle w:val="NAMEZchn"/>
              </w:rPr>
              <w:t>View\s</w:t>
            </w:r>
            <w:r>
              <w:t xml:space="preserve">“ über den Paletten-Menüpunkt </w:t>
            </w:r>
            <w:r w:rsidRPr="00D256EC">
              <w:rPr>
                <w:rStyle w:val="MenuPunktZchn"/>
              </w:rPr>
              <w:t>Ensemble</w:t>
            </w:r>
            <w:r>
              <w:t xml:space="preserve"> zwei Ensembles „</w:t>
            </w:r>
            <w:proofErr w:type="spellStart"/>
            <w:r w:rsidRPr="001A0B18">
              <w:rPr>
                <w:rStyle w:val="NAMEZchn"/>
              </w:rPr>
              <w:t>Flashc</w:t>
            </w:r>
            <w:r>
              <w:rPr>
                <w:rStyle w:val="NAMEZchn"/>
              </w:rPr>
              <w:t>ä</w:t>
            </w:r>
            <w:r w:rsidRPr="001A0B18">
              <w:rPr>
                <w:rStyle w:val="NAMEZchn"/>
              </w:rPr>
              <w:t>rd</w:t>
            </w:r>
            <w:proofErr w:type="spellEnd"/>
            <w:r>
              <w:t>“ und „</w:t>
            </w:r>
            <w:proofErr w:type="spellStart"/>
            <w:r>
              <w:t>Ü</w:t>
            </w:r>
            <w:r w:rsidRPr="001A0B18">
              <w:rPr>
                <w:rStyle w:val="NAMEZchn"/>
              </w:rPr>
              <w:t>tilities</w:t>
            </w:r>
            <w:proofErr w:type="spellEnd"/>
            <w:r>
              <w:t>“ erzeugen.</w:t>
            </w:r>
          </w:p>
        </w:tc>
        <w:tc>
          <w:tcPr>
            <w:tcW w:w="567" w:type="dxa"/>
            <w:vAlign w:val="center"/>
          </w:tcPr>
          <w:p w:rsidR="0048466A" w:rsidRDefault="00901276" w:rsidP="005256F3">
            <w:pPr>
              <w:jc w:val="center"/>
              <w:rPr>
                <w:noProof/>
                <w:lang w:eastAsia="de-DE"/>
              </w:rPr>
            </w:pPr>
            <w:sdt>
              <w:sdtPr>
                <w:id w:val="-669705782"/>
              </w:sdtPr>
              <w:sdtContent>
                <w:r w:rsidR="0048466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48466A" w:rsidRDefault="00901276" w:rsidP="005256F3">
            <w:pPr>
              <w:jc w:val="center"/>
              <w:rPr>
                <w:noProof/>
                <w:lang w:eastAsia="de-DE"/>
              </w:rPr>
            </w:pPr>
            <w:sdt>
              <w:sdtPr>
                <w:id w:val="-1233782022"/>
              </w:sdtPr>
              <w:sdtContent>
                <w:r w:rsidR="0048466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48466A" w:rsidRDefault="00901276" w:rsidP="005256F3">
            <w:pPr>
              <w:jc w:val="center"/>
            </w:pPr>
            <w:sdt>
              <w:sdtPr>
                <w:id w:val="-1226827505"/>
              </w:sdtPr>
              <w:sdtContent>
                <w:r w:rsidR="0048466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48466A" w:rsidTr="005256F3">
        <w:tc>
          <w:tcPr>
            <w:tcW w:w="7479" w:type="dxa"/>
          </w:tcPr>
          <w:p w:rsidR="0048466A" w:rsidRPr="00D256EC" w:rsidRDefault="0048466A" w:rsidP="005256F3">
            <w:pPr>
              <w:ind w:left="284"/>
              <w:rPr>
                <w:rFonts w:ascii="Courier New" w:hAnsi="Courier New"/>
                <w:i/>
              </w:rPr>
            </w:pPr>
            <w:proofErr w:type="spellStart"/>
            <w:r w:rsidRPr="001A0B18">
              <w:rPr>
                <w:rStyle w:val="MenuPunktZchn"/>
              </w:rPr>
              <w:t>Outgoing</w:t>
            </w:r>
            <w:proofErr w:type="spellEnd"/>
            <w:r w:rsidRPr="001A0B18">
              <w:rPr>
                <w:rStyle w:val="MenuPunktZchn"/>
              </w:rPr>
              <w:t>-</w:t>
            </w:r>
            <w:r>
              <w:rPr>
                <w:rStyle w:val="MenuPunktZchn"/>
              </w:rPr>
              <w:t>Dependency</w:t>
            </w:r>
            <w:r>
              <w:t xml:space="preserve"> aus der Palette wählen und von  „</w:t>
            </w:r>
            <w:r w:rsidRPr="00D256EC">
              <w:rPr>
                <w:rStyle w:val="NAMEZchn"/>
              </w:rPr>
              <w:t>View\s</w:t>
            </w:r>
            <w:r>
              <w:t>“  nach „</w:t>
            </w:r>
            <w:proofErr w:type="spellStart"/>
            <w:r w:rsidRPr="001A0B18">
              <w:rPr>
                <w:rStyle w:val="NAMEZchn"/>
              </w:rPr>
              <w:t>Cört</w:t>
            </w:r>
            <w:proofErr w:type="spellEnd"/>
            <w:r w:rsidRPr="001A0B18">
              <w:rPr>
                <w:rStyle w:val="NAMEZchn"/>
              </w:rPr>
              <w:t>$%</w:t>
            </w:r>
            <w:proofErr w:type="gramStart"/>
            <w:r w:rsidRPr="001A0B18">
              <w:rPr>
                <w:rStyle w:val="NAMEZchn"/>
              </w:rPr>
              <w:t>!</w:t>
            </w:r>
            <w:proofErr w:type="spellStart"/>
            <w:r w:rsidRPr="001A0B18">
              <w:rPr>
                <w:rStyle w:val="NAMEZchn"/>
              </w:rPr>
              <w:t>älßür</w:t>
            </w:r>
            <w:proofErr w:type="spellEnd"/>
            <w:proofErr w:type="gramEnd"/>
            <w:r>
              <w:t>“ ziehen.</w:t>
            </w:r>
          </w:p>
        </w:tc>
        <w:tc>
          <w:tcPr>
            <w:tcW w:w="567" w:type="dxa"/>
            <w:vAlign w:val="center"/>
          </w:tcPr>
          <w:p w:rsidR="0048466A" w:rsidRDefault="00901276" w:rsidP="005256F3">
            <w:pPr>
              <w:jc w:val="center"/>
              <w:rPr>
                <w:noProof/>
                <w:lang w:eastAsia="de-DE"/>
              </w:rPr>
            </w:pPr>
            <w:sdt>
              <w:sdtPr>
                <w:id w:val="-1810464583"/>
              </w:sdtPr>
              <w:sdtContent>
                <w:r w:rsidR="0048466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48466A" w:rsidRDefault="00901276" w:rsidP="005256F3">
            <w:pPr>
              <w:jc w:val="center"/>
              <w:rPr>
                <w:noProof/>
                <w:lang w:eastAsia="de-DE"/>
              </w:rPr>
            </w:pPr>
            <w:sdt>
              <w:sdtPr>
                <w:id w:val="-1665937219"/>
              </w:sdtPr>
              <w:sdtContent>
                <w:r w:rsidR="0048466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48466A" w:rsidRDefault="00901276" w:rsidP="005256F3">
            <w:pPr>
              <w:jc w:val="center"/>
            </w:pPr>
            <w:sdt>
              <w:sdtPr>
                <w:id w:val="1167124941"/>
              </w:sdtPr>
              <w:sdtContent>
                <w:r w:rsidR="0048466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48466A" w:rsidTr="005256F3">
        <w:tc>
          <w:tcPr>
            <w:tcW w:w="7479" w:type="dxa"/>
          </w:tcPr>
          <w:p w:rsidR="0048466A" w:rsidRPr="00FE289A" w:rsidRDefault="0048466A" w:rsidP="005256F3">
            <w:pPr>
              <w:ind w:left="284"/>
            </w:pPr>
            <w:r>
              <w:t>Ensemble „</w:t>
            </w:r>
            <w:proofErr w:type="spellStart"/>
            <w:r w:rsidRPr="00D256EC">
              <w:rPr>
                <w:rStyle w:val="NAMEZchn"/>
              </w:rPr>
              <w:t>Cört</w:t>
            </w:r>
            <w:proofErr w:type="spellEnd"/>
            <w:r w:rsidRPr="00D256EC">
              <w:rPr>
                <w:rStyle w:val="NAMEZchn"/>
              </w:rPr>
              <w:t>$%!</w:t>
            </w:r>
            <w:proofErr w:type="spellStart"/>
            <w:r w:rsidRPr="00D256EC">
              <w:rPr>
                <w:rStyle w:val="NAMEZchn"/>
              </w:rPr>
              <w:t>älßür</w:t>
            </w:r>
            <w:proofErr w:type="spellEnd"/>
            <w:r>
              <w:t xml:space="preserve">“ wählen und über den angezeigten Pfeil, der vom Ensemble weg zeigt mit gedrückter Maustaste selektieren und auf dem Ensemble </w:t>
            </w:r>
            <w:r w:rsidRPr="00403253">
              <w:rPr>
                <w:rStyle w:val="NAMEZchn"/>
              </w:rPr>
              <w:t>„</w:t>
            </w:r>
            <w:proofErr w:type="spellStart"/>
            <w:r w:rsidRPr="001A0B18">
              <w:rPr>
                <w:rStyle w:val="NAMEZchn"/>
              </w:rPr>
              <w:t>Flashc</w:t>
            </w:r>
            <w:r>
              <w:rPr>
                <w:rStyle w:val="NAMEZchn"/>
              </w:rPr>
              <w:t>ä</w:t>
            </w:r>
            <w:r w:rsidRPr="001A0B18">
              <w:rPr>
                <w:rStyle w:val="NAMEZchn"/>
              </w:rPr>
              <w:t>rd</w:t>
            </w:r>
            <w:proofErr w:type="spellEnd"/>
            <w:r w:rsidRPr="00403253">
              <w:rPr>
                <w:rStyle w:val="NAMEZchn"/>
              </w:rPr>
              <w:t>“</w:t>
            </w:r>
            <w:r>
              <w:t xml:space="preserve"> loslassen. Im angezeigten </w:t>
            </w:r>
            <w:r w:rsidRPr="00D256EC">
              <w:t xml:space="preserve">Popup Menüpunkt  </w:t>
            </w:r>
            <w:r>
              <w:t xml:space="preserve">die </w:t>
            </w:r>
            <w:proofErr w:type="spellStart"/>
            <w:r w:rsidRPr="00D256EC">
              <w:rPr>
                <w:rStyle w:val="MenuPunktZchn"/>
              </w:rPr>
              <w:t>Outgoing</w:t>
            </w:r>
            <w:proofErr w:type="spellEnd"/>
            <w:r w:rsidRPr="00D256EC">
              <w:rPr>
                <w:rStyle w:val="MenuPunktZchn"/>
              </w:rPr>
              <w:t>-Dependency</w:t>
            </w:r>
            <w:r>
              <w:t xml:space="preserve"> auswählen.</w:t>
            </w:r>
          </w:p>
        </w:tc>
        <w:tc>
          <w:tcPr>
            <w:tcW w:w="567" w:type="dxa"/>
            <w:vAlign w:val="center"/>
          </w:tcPr>
          <w:p w:rsidR="0048466A" w:rsidRDefault="00901276" w:rsidP="005256F3">
            <w:pPr>
              <w:jc w:val="center"/>
              <w:rPr>
                <w:noProof/>
                <w:lang w:eastAsia="de-DE"/>
              </w:rPr>
            </w:pPr>
            <w:sdt>
              <w:sdtPr>
                <w:id w:val="-252056078"/>
              </w:sdtPr>
              <w:sdtContent>
                <w:r w:rsidR="0048466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48466A" w:rsidRDefault="00901276" w:rsidP="005256F3">
            <w:pPr>
              <w:jc w:val="center"/>
              <w:rPr>
                <w:noProof/>
                <w:lang w:eastAsia="de-DE"/>
              </w:rPr>
            </w:pPr>
            <w:sdt>
              <w:sdtPr>
                <w:id w:val="-815952499"/>
              </w:sdtPr>
              <w:sdtContent>
                <w:r w:rsidR="0048466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48466A" w:rsidRDefault="00901276" w:rsidP="005256F3">
            <w:pPr>
              <w:jc w:val="center"/>
            </w:pPr>
            <w:sdt>
              <w:sdtPr>
                <w:id w:val="-1258833664"/>
              </w:sdtPr>
              <w:sdtContent>
                <w:r w:rsidR="0048466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FE4DD5" w:rsidTr="005256F3">
        <w:tc>
          <w:tcPr>
            <w:tcW w:w="7479" w:type="dxa"/>
          </w:tcPr>
          <w:p w:rsidR="00FE4DD5" w:rsidRPr="00FE4DD5" w:rsidRDefault="00FE4DD5" w:rsidP="00FE4DD5">
            <w:pPr>
              <w:ind w:left="284"/>
            </w:pPr>
            <w:r w:rsidRPr="00FE4DD5">
              <w:t>Das Ensemble „</w:t>
            </w:r>
            <w:proofErr w:type="spellStart"/>
            <w:r w:rsidRPr="001A0B18">
              <w:rPr>
                <w:rStyle w:val="NAMEZchn"/>
              </w:rPr>
              <w:t>Flashc</w:t>
            </w:r>
            <w:r>
              <w:rPr>
                <w:rStyle w:val="NAMEZchn"/>
              </w:rPr>
              <w:t>ä</w:t>
            </w:r>
            <w:r w:rsidRPr="001A0B18">
              <w:rPr>
                <w:rStyle w:val="NAMEZchn"/>
              </w:rPr>
              <w:t>rd</w:t>
            </w:r>
            <w:proofErr w:type="spellEnd"/>
            <w:r w:rsidRPr="00FE4DD5">
              <w:t>“ in das Ensemble „</w:t>
            </w:r>
            <w:proofErr w:type="spellStart"/>
            <w:r w:rsidRPr="00D256EC">
              <w:rPr>
                <w:rStyle w:val="NAMEZchn"/>
              </w:rPr>
              <w:t>Cört</w:t>
            </w:r>
            <w:proofErr w:type="spellEnd"/>
            <w:r w:rsidRPr="00D256EC">
              <w:rPr>
                <w:rStyle w:val="NAMEZchn"/>
              </w:rPr>
              <w:t>$%</w:t>
            </w:r>
            <w:proofErr w:type="gramStart"/>
            <w:r w:rsidRPr="00D256EC">
              <w:rPr>
                <w:rStyle w:val="NAMEZchn"/>
              </w:rPr>
              <w:t>!</w:t>
            </w:r>
            <w:proofErr w:type="spellStart"/>
            <w:r w:rsidRPr="00D256EC">
              <w:rPr>
                <w:rStyle w:val="NAMEZchn"/>
              </w:rPr>
              <w:t>älßür</w:t>
            </w:r>
            <w:proofErr w:type="spellEnd"/>
            <w:proofErr w:type="gramEnd"/>
            <w:r w:rsidRPr="00FE4DD5">
              <w:t xml:space="preserve">“ verschieben. </w:t>
            </w:r>
          </w:p>
        </w:tc>
        <w:tc>
          <w:tcPr>
            <w:tcW w:w="567" w:type="dxa"/>
            <w:vAlign w:val="center"/>
          </w:tcPr>
          <w:p w:rsidR="00FE4DD5" w:rsidRDefault="00901276" w:rsidP="005256F3">
            <w:pPr>
              <w:jc w:val="center"/>
              <w:rPr>
                <w:noProof/>
                <w:lang w:eastAsia="de-DE"/>
              </w:rPr>
            </w:pPr>
            <w:sdt>
              <w:sdtPr>
                <w:id w:val="-703174818"/>
              </w:sdtPr>
              <w:sdtContent>
                <w:r w:rsidR="00FE4DD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FE4DD5" w:rsidRDefault="00901276" w:rsidP="005256F3">
            <w:pPr>
              <w:jc w:val="center"/>
              <w:rPr>
                <w:noProof/>
                <w:lang w:eastAsia="de-DE"/>
              </w:rPr>
            </w:pPr>
            <w:sdt>
              <w:sdtPr>
                <w:id w:val="-620146638"/>
              </w:sdtPr>
              <w:sdtContent>
                <w:r w:rsidR="00FE4DD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FE4DD5" w:rsidRDefault="00901276" w:rsidP="005256F3">
            <w:pPr>
              <w:jc w:val="center"/>
            </w:pPr>
            <w:sdt>
              <w:sdtPr>
                <w:id w:val="-589698060"/>
              </w:sdtPr>
              <w:sdtContent>
                <w:r w:rsidR="00FE4DD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FE4DD5" w:rsidTr="005256F3">
        <w:tc>
          <w:tcPr>
            <w:tcW w:w="7479" w:type="dxa"/>
          </w:tcPr>
          <w:p w:rsidR="00FE4DD5" w:rsidRPr="00337A7E" w:rsidRDefault="00FE4DD5" w:rsidP="005256F3">
            <w:pPr>
              <w:ind w:left="284"/>
            </w:pPr>
            <w:r w:rsidRPr="00337A7E">
              <w:t>Vespucci</w:t>
            </w:r>
            <w:r>
              <w:t>-</w:t>
            </w:r>
            <w:r w:rsidRPr="00337A7E">
              <w:t xml:space="preserve">Diagramm </w:t>
            </w:r>
            <w:r>
              <w:t>„</w:t>
            </w:r>
            <w:r w:rsidRPr="007A6474">
              <w:rPr>
                <w:rStyle w:val="NAMEZchn"/>
              </w:rPr>
              <w:t>/</w:t>
            </w:r>
            <w:proofErr w:type="spellStart"/>
            <w:r w:rsidRPr="007A6474">
              <w:rPr>
                <w:rStyle w:val="NAMEZchn"/>
              </w:rPr>
              <w:t>RäleüseD</w:t>
            </w:r>
            <w:proofErr w:type="spellEnd"/>
            <w:r w:rsidRPr="007A6474">
              <w:rPr>
                <w:rStyle w:val="NAMEZchn"/>
              </w:rPr>
              <w:t>&amp;$2iagröm.sad</w:t>
            </w:r>
            <w:r>
              <w:t>“</w:t>
            </w:r>
            <w:r w:rsidRPr="00337A7E">
              <w:t xml:space="preserve"> </w:t>
            </w:r>
            <w:r>
              <w:t xml:space="preserve">speichern und </w:t>
            </w:r>
            <w:r w:rsidRPr="00337A7E">
              <w:t>schließen</w:t>
            </w:r>
            <w:r>
              <w:t>.</w:t>
            </w:r>
          </w:p>
        </w:tc>
        <w:tc>
          <w:tcPr>
            <w:tcW w:w="567" w:type="dxa"/>
            <w:vAlign w:val="center"/>
          </w:tcPr>
          <w:p w:rsidR="00FE4DD5" w:rsidRDefault="00901276" w:rsidP="005256F3">
            <w:pPr>
              <w:jc w:val="center"/>
              <w:rPr>
                <w:noProof/>
                <w:lang w:eastAsia="de-DE"/>
              </w:rPr>
            </w:pPr>
            <w:sdt>
              <w:sdtPr>
                <w:id w:val="827329075"/>
              </w:sdtPr>
              <w:sdtContent>
                <w:r w:rsidR="00FE4DD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FE4DD5" w:rsidRDefault="00901276" w:rsidP="005256F3">
            <w:pPr>
              <w:jc w:val="center"/>
              <w:rPr>
                <w:noProof/>
                <w:lang w:eastAsia="de-DE"/>
              </w:rPr>
            </w:pPr>
            <w:sdt>
              <w:sdtPr>
                <w:id w:val="-1743096227"/>
              </w:sdtPr>
              <w:sdtContent>
                <w:r w:rsidR="00FE4DD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FE4DD5" w:rsidRDefault="00901276" w:rsidP="005256F3">
            <w:pPr>
              <w:jc w:val="center"/>
            </w:pPr>
            <w:sdt>
              <w:sdtPr>
                <w:id w:val="698660745"/>
              </w:sdtPr>
              <w:sdtContent>
                <w:r w:rsidR="00FE4DD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FE4DD5" w:rsidTr="005256F3">
        <w:tc>
          <w:tcPr>
            <w:tcW w:w="7479" w:type="dxa"/>
          </w:tcPr>
          <w:p w:rsidR="00FE4DD5" w:rsidRDefault="00FE4DD5" w:rsidP="005256F3">
            <w:pPr>
              <w:ind w:left="284"/>
            </w:pPr>
            <w:r>
              <w:t>Vespucci-Diagramm „</w:t>
            </w:r>
            <w:r w:rsidRPr="007A6474">
              <w:rPr>
                <w:rStyle w:val="NAMEZchn"/>
              </w:rPr>
              <w:t>/</w:t>
            </w:r>
            <w:proofErr w:type="spellStart"/>
            <w:r w:rsidRPr="007A6474">
              <w:rPr>
                <w:rStyle w:val="NAMEZchn"/>
              </w:rPr>
              <w:t>RäleüseD</w:t>
            </w:r>
            <w:proofErr w:type="spellEnd"/>
            <w:r w:rsidRPr="007A6474">
              <w:rPr>
                <w:rStyle w:val="NAMEZchn"/>
              </w:rPr>
              <w:t>&amp;$2iagröm.sad</w:t>
            </w:r>
            <w:r>
              <w:t>“ öffnen.</w:t>
            </w:r>
          </w:p>
        </w:tc>
        <w:tc>
          <w:tcPr>
            <w:tcW w:w="567" w:type="dxa"/>
            <w:vAlign w:val="center"/>
          </w:tcPr>
          <w:p w:rsidR="00FE4DD5" w:rsidRDefault="00901276" w:rsidP="005256F3">
            <w:pPr>
              <w:jc w:val="center"/>
              <w:rPr>
                <w:noProof/>
                <w:lang w:eastAsia="de-DE"/>
              </w:rPr>
            </w:pPr>
            <w:sdt>
              <w:sdtPr>
                <w:id w:val="1489908139"/>
              </w:sdtPr>
              <w:sdtContent>
                <w:r w:rsidR="00FE4DD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FE4DD5" w:rsidRDefault="00901276" w:rsidP="005256F3">
            <w:pPr>
              <w:jc w:val="center"/>
              <w:rPr>
                <w:noProof/>
                <w:lang w:eastAsia="de-DE"/>
              </w:rPr>
            </w:pPr>
            <w:sdt>
              <w:sdtPr>
                <w:id w:val="-1034345270"/>
              </w:sdtPr>
              <w:sdtContent>
                <w:r w:rsidR="00FE4DD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FE4DD5" w:rsidRDefault="00901276" w:rsidP="005256F3">
            <w:pPr>
              <w:jc w:val="center"/>
            </w:pPr>
            <w:sdt>
              <w:sdtPr>
                <w:id w:val="-1321811706"/>
              </w:sdtPr>
              <w:sdtContent>
                <w:r w:rsidR="00FE4DD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FE4DD5" w:rsidTr="005256F3">
        <w:tc>
          <w:tcPr>
            <w:tcW w:w="7479" w:type="dxa"/>
          </w:tcPr>
          <w:p w:rsidR="00FE4DD5" w:rsidRDefault="00FE4DD5" w:rsidP="00FE4DD5">
            <w:pPr>
              <w:ind w:left="284"/>
            </w:pPr>
            <w:r>
              <w:t>Vespucci-Diagramm „</w:t>
            </w:r>
            <w:r w:rsidRPr="007A6474">
              <w:rPr>
                <w:rStyle w:val="NAMEZchn"/>
              </w:rPr>
              <w:t>/</w:t>
            </w:r>
            <w:proofErr w:type="spellStart"/>
            <w:r w:rsidRPr="007A6474">
              <w:rPr>
                <w:rStyle w:val="NAMEZchn"/>
              </w:rPr>
              <w:t>RäleüseD</w:t>
            </w:r>
            <w:proofErr w:type="spellEnd"/>
            <w:r w:rsidRPr="007A6474">
              <w:rPr>
                <w:rStyle w:val="NAMEZchn"/>
              </w:rPr>
              <w:t>&amp;$2iagröm.sad</w:t>
            </w:r>
            <w:r>
              <w:t>“ prüfen ob alle erstellten Ensembles noch mit den eingegebenen Namen und allen Abhängigkeiten vorhanden sind.</w:t>
            </w:r>
          </w:p>
        </w:tc>
        <w:tc>
          <w:tcPr>
            <w:tcW w:w="567" w:type="dxa"/>
            <w:vAlign w:val="center"/>
          </w:tcPr>
          <w:p w:rsidR="00FE4DD5" w:rsidRDefault="00901276" w:rsidP="005256F3">
            <w:pPr>
              <w:jc w:val="center"/>
              <w:rPr>
                <w:noProof/>
                <w:lang w:eastAsia="de-DE"/>
              </w:rPr>
            </w:pPr>
            <w:sdt>
              <w:sdtPr>
                <w:id w:val="2120718414"/>
              </w:sdtPr>
              <w:sdtContent>
                <w:r w:rsidR="00FE4DD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FE4DD5" w:rsidRDefault="00901276" w:rsidP="005256F3">
            <w:pPr>
              <w:jc w:val="center"/>
              <w:rPr>
                <w:noProof/>
                <w:lang w:eastAsia="de-DE"/>
              </w:rPr>
            </w:pPr>
            <w:sdt>
              <w:sdtPr>
                <w:id w:val="1094289648"/>
              </w:sdtPr>
              <w:sdtContent>
                <w:r w:rsidR="00FE4DD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FE4DD5" w:rsidRDefault="00901276" w:rsidP="005256F3">
            <w:pPr>
              <w:jc w:val="center"/>
            </w:pPr>
            <w:sdt>
              <w:sdtPr>
                <w:id w:val="-1438287843"/>
              </w:sdtPr>
              <w:sdtContent>
                <w:r w:rsidR="00FE4DD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48466A" w:rsidTr="005256F3">
        <w:tc>
          <w:tcPr>
            <w:tcW w:w="7479" w:type="dxa"/>
          </w:tcPr>
          <w:p w:rsidR="0048466A" w:rsidRPr="00337A7E" w:rsidRDefault="0048466A" w:rsidP="005256F3">
            <w:pPr>
              <w:ind w:left="284"/>
            </w:pPr>
            <w:r w:rsidRPr="00337A7E">
              <w:t xml:space="preserve">Vespucci Diagramm </w:t>
            </w:r>
            <w:r w:rsidRPr="007A6474">
              <w:rPr>
                <w:rStyle w:val="NAMEZchn"/>
              </w:rPr>
              <w:t>„/</w:t>
            </w:r>
            <w:proofErr w:type="spellStart"/>
            <w:r w:rsidRPr="007A6474">
              <w:rPr>
                <w:rStyle w:val="NAMEZchn"/>
              </w:rPr>
              <w:t>RäleüseD</w:t>
            </w:r>
            <w:proofErr w:type="spellEnd"/>
            <w:r w:rsidRPr="007A6474">
              <w:rPr>
                <w:rStyle w:val="NAMEZchn"/>
              </w:rPr>
              <w:t>&amp;$2iagröm.sad</w:t>
            </w:r>
            <w:r>
              <w:t>“</w:t>
            </w:r>
            <w:r w:rsidRPr="00337A7E">
              <w:t xml:space="preserve"> </w:t>
            </w:r>
            <w:r>
              <w:t xml:space="preserve">speichern und </w:t>
            </w:r>
            <w:r w:rsidRPr="00337A7E">
              <w:t>schließen</w:t>
            </w:r>
            <w:r>
              <w:t>.</w:t>
            </w:r>
          </w:p>
        </w:tc>
        <w:tc>
          <w:tcPr>
            <w:tcW w:w="567" w:type="dxa"/>
            <w:vAlign w:val="center"/>
          </w:tcPr>
          <w:p w:rsidR="0048466A" w:rsidRDefault="00901276" w:rsidP="005256F3">
            <w:pPr>
              <w:jc w:val="center"/>
              <w:rPr>
                <w:noProof/>
                <w:lang w:eastAsia="de-DE"/>
              </w:rPr>
            </w:pPr>
            <w:sdt>
              <w:sdtPr>
                <w:id w:val="448123408"/>
              </w:sdtPr>
              <w:sdtContent>
                <w:r w:rsidR="0048466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48466A" w:rsidRDefault="00901276" w:rsidP="005256F3">
            <w:pPr>
              <w:jc w:val="center"/>
              <w:rPr>
                <w:noProof/>
                <w:lang w:eastAsia="de-DE"/>
              </w:rPr>
            </w:pPr>
            <w:sdt>
              <w:sdtPr>
                <w:id w:val="396567360"/>
              </w:sdtPr>
              <w:sdtContent>
                <w:r w:rsidR="0048466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48466A" w:rsidRDefault="00901276" w:rsidP="005256F3">
            <w:pPr>
              <w:jc w:val="center"/>
            </w:pPr>
            <w:sdt>
              <w:sdtPr>
                <w:id w:val="-1675717228"/>
              </w:sdtPr>
              <w:sdtContent>
                <w:r w:rsidR="0048466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</w:tbl>
    <w:p w:rsidR="0048466A" w:rsidRPr="0048466A" w:rsidRDefault="00FE4DD5" w:rsidP="00BB3FFF">
      <w:pPr>
        <w:pStyle w:val="berschrift1"/>
        <w:numPr>
          <w:ilvl w:val="1"/>
          <w:numId w:val="1"/>
        </w:numPr>
        <w:jc w:val="both"/>
      </w:pPr>
      <w:bookmarkStart w:id="6" w:name="_Toc288996984"/>
      <w:r>
        <w:t>Vespucci-Diagramme: Erstellung und Bearbeitung</w:t>
      </w:r>
      <w:bookmarkEnd w:id="6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7479"/>
        <w:gridCol w:w="567"/>
        <w:gridCol w:w="567"/>
        <w:gridCol w:w="675"/>
      </w:tblGrid>
      <w:tr w:rsidR="00830103">
        <w:tc>
          <w:tcPr>
            <w:tcW w:w="7479" w:type="dxa"/>
            <w:vMerge w:val="restart"/>
          </w:tcPr>
          <w:p w:rsidR="00830103" w:rsidRPr="00E33904" w:rsidRDefault="00830103" w:rsidP="00A03D07">
            <w:pPr>
              <w:rPr>
                <w:b/>
                <w:sz w:val="24"/>
                <w:szCs w:val="24"/>
              </w:rPr>
            </w:pPr>
            <w:r w:rsidRPr="00E33904">
              <w:rPr>
                <w:b/>
                <w:sz w:val="24"/>
                <w:szCs w:val="24"/>
              </w:rPr>
              <w:t>Prozessbeschreibung</w:t>
            </w:r>
          </w:p>
        </w:tc>
        <w:tc>
          <w:tcPr>
            <w:tcW w:w="1809" w:type="dxa"/>
            <w:gridSpan w:val="3"/>
          </w:tcPr>
          <w:p w:rsidR="00830103" w:rsidRPr="00E33904" w:rsidRDefault="00830103" w:rsidP="00A03D07">
            <w:pPr>
              <w:rPr>
                <w:b/>
                <w:sz w:val="24"/>
                <w:szCs w:val="24"/>
              </w:rPr>
            </w:pPr>
            <w:r w:rsidRPr="00E33904">
              <w:rPr>
                <w:b/>
                <w:sz w:val="24"/>
                <w:szCs w:val="24"/>
              </w:rPr>
              <w:t>Abgenommen</w:t>
            </w:r>
          </w:p>
        </w:tc>
      </w:tr>
      <w:tr w:rsidR="00830103">
        <w:tc>
          <w:tcPr>
            <w:tcW w:w="7479" w:type="dxa"/>
            <w:vMerge/>
          </w:tcPr>
          <w:p w:rsidR="00830103" w:rsidRPr="00E33904" w:rsidRDefault="00830103" w:rsidP="00A03D07">
            <w:pPr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085083" w:rsidRPr="00C10E77" w:rsidRDefault="00830103" w:rsidP="00C10E77">
            <w:pPr>
              <w:spacing w:after="200" w:line="276" w:lineRule="auto"/>
              <w:rPr>
                <w:b/>
                <w:sz w:val="20"/>
                <w:szCs w:val="24"/>
              </w:rPr>
            </w:pPr>
            <w:r w:rsidRPr="00C10E77">
              <w:rPr>
                <w:noProof/>
                <w:sz w:val="20"/>
                <w:lang w:eastAsia="de-DE"/>
              </w:rPr>
              <w:t>32-Bit</w:t>
            </w:r>
            <w:r w:rsidR="00085083" w:rsidRPr="00C10E77">
              <w:rPr>
                <w:noProof/>
                <w:sz w:val="20"/>
                <w:lang w:eastAsia="de-DE"/>
              </w:rPr>
              <w:t>Win</w:t>
            </w:r>
          </w:p>
        </w:tc>
        <w:tc>
          <w:tcPr>
            <w:tcW w:w="567" w:type="dxa"/>
          </w:tcPr>
          <w:p w:rsidR="00085083" w:rsidRPr="00C10E77" w:rsidRDefault="00830103" w:rsidP="00C10E77">
            <w:pPr>
              <w:spacing w:after="200" w:line="276" w:lineRule="auto"/>
              <w:rPr>
                <w:b/>
                <w:sz w:val="20"/>
                <w:szCs w:val="24"/>
              </w:rPr>
            </w:pPr>
            <w:r w:rsidRPr="00C10E77">
              <w:rPr>
                <w:noProof/>
                <w:sz w:val="20"/>
                <w:lang w:eastAsia="de-DE"/>
              </w:rPr>
              <w:t>64-Bit</w:t>
            </w:r>
            <w:r w:rsidR="00085083" w:rsidRPr="00C10E77">
              <w:rPr>
                <w:noProof/>
                <w:sz w:val="20"/>
                <w:lang w:eastAsia="de-DE"/>
              </w:rPr>
              <w:t>Win</w:t>
            </w:r>
          </w:p>
        </w:tc>
        <w:tc>
          <w:tcPr>
            <w:tcW w:w="675" w:type="dxa"/>
          </w:tcPr>
          <w:p w:rsidR="00830103" w:rsidRPr="00C10E77" w:rsidRDefault="00085083" w:rsidP="00A03D07">
            <w:pPr>
              <w:spacing w:after="200" w:line="276" w:lineRule="auto"/>
              <w:rPr>
                <w:noProof/>
                <w:sz w:val="20"/>
                <w:lang w:eastAsia="de-DE"/>
              </w:rPr>
            </w:pPr>
            <w:r w:rsidRPr="00C10E77">
              <w:rPr>
                <w:noProof/>
                <w:sz w:val="20"/>
                <w:lang w:eastAsia="de-DE"/>
              </w:rPr>
              <w:t xml:space="preserve">64-Bit </w:t>
            </w:r>
            <w:r w:rsidR="00830103" w:rsidRPr="00C10E77">
              <w:rPr>
                <w:noProof/>
                <w:sz w:val="20"/>
                <w:lang w:eastAsia="de-DE"/>
              </w:rPr>
              <w:t>OS X</w:t>
            </w:r>
          </w:p>
        </w:tc>
      </w:tr>
      <w:tr w:rsidR="00830103">
        <w:tc>
          <w:tcPr>
            <w:tcW w:w="7479" w:type="dxa"/>
          </w:tcPr>
          <w:p w:rsidR="00830103" w:rsidRDefault="00830103" w:rsidP="007354FB">
            <w:pPr>
              <w:ind w:left="284"/>
            </w:pPr>
            <w:r>
              <w:t>Vespucci</w:t>
            </w:r>
            <w:r w:rsidR="007354FB">
              <w:t>-</w:t>
            </w:r>
            <w:r>
              <w:t xml:space="preserve">Diagramm </w:t>
            </w:r>
            <w:r w:rsidR="00FE4DD5">
              <w:t>„</w:t>
            </w:r>
            <w:proofErr w:type="spellStart"/>
            <w:r w:rsidR="00FE4DD5" w:rsidRPr="00B45C40">
              <w:rPr>
                <w:rStyle w:val="NAMEZchn"/>
              </w:rPr>
              <w:t>R</w:t>
            </w:r>
            <w:r w:rsidR="00FE4DD5">
              <w:rPr>
                <w:rStyle w:val="NAMEZchn"/>
              </w:rPr>
              <w:t>e</w:t>
            </w:r>
            <w:r w:rsidR="00FE4DD5" w:rsidRPr="00B45C40">
              <w:rPr>
                <w:rStyle w:val="NAMEZchn"/>
              </w:rPr>
              <w:t>le</w:t>
            </w:r>
            <w:r w:rsidR="00FE4DD5">
              <w:rPr>
                <w:rStyle w:val="NAMEZchn"/>
              </w:rPr>
              <w:t>a</w:t>
            </w:r>
            <w:r w:rsidR="00FE4DD5" w:rsidRPr="00B45C40">
              <w:rPr>
                <w:rStyle w:val="NAMEZchn"/>
              </w:rPr>
              <w:t>seDiagr</w:t>
            </w:r>
            <w:r w:rsidR="00FE4DD5">
              <w:rPr>
                <w:rStyle w:val="NAMEZchn"/>
              </w:rPr>
              <w:t>a</w:t>
            </w:r>
            <w:r w:rsidR="00FE4DD5" w:rsidRPr="00B45C40">
              <w:rPr>
                <w:rStyle w:val="NAMEZchn"/>
              </w:rPr>
              <w:t>m</w:t>
            </w:r>
            <w:r w:rsidRPr="001A0B18">
              <w:rPr>
                <w:rStyle w:val="NAMEZchn"/>
              </w:rPr>
              <w:t>.sad</w:t>
            </w:r>
            <w:proofErr w:type="spellEnd"/>
            <w:r w:rsidR="006C42DE">
              <w:t>“</w:t>
            </w:r>
            <w:r>
              <w:t xml:space="preserve"> öffnen.</w:t>
            </w:r>
          </w:p>
        </w:tc>
        <w:tc>
          <w:tcPr>
            <w:tcW w:w="567" w:type="dxa"/>
            <w:vAlign w:val="center"/>
          </w:tcPr>
          <w:p w:rsidR="00830103" w:rsidRDefault="00901276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-1555684711"/>
              </w:sdtPr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30103" w:rsidRDefault="00901276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-1500574726"/>
              </w:sdtPr>
              <w:sdtContent>
                <w:r w:rsidR="00122CF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30103" w:rsidRDefault="00901276" w:rsidP="006B1A35">
            <w:pPr>
              <w:jc w:val="center"/>
            </w:pPr>
            <w:sdt>
              <w:sdtPr>
                <w:id w:val="-1670710038"/>
              </w:sdtPr>
              <w:sdtContent>
                <w:r w:rsidR="00122CF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830103">
        <w:tc>
          <w:tcPr>
            <w:tcW w:w="7479" w:type="dxa"/>
          </w:tcPr>
          <w:p w:rsidR="00830103" w:rsidRPr="00FE289A" w:rsidRDefault="00830103" w:rsidP="00D05E34">
            <w:pPr>
              <w:ind w:left="284"/>
            </w:pPr>
            <w:r>
              <w:t xml:space="preserve">Über den </w:t>
            </w:r>
            <w:r w:rsidR="001A1AC2">
              <w:t>Paletten-</w:t>
            </w:r>
            <w:r>
              <w:t xml:space="preserve">Menüpunkt </w:t>
            </w:r>
            <w:r w:rsidRPr="001A0B18">
              <w:rPr>
                <w:rStyle w:val="MenuPunktZchn"/>
              </w:rPr>
              <w:t>Ensemble</w:t>
            </w:r>
            <w:r>
              <w:t xml:space="preserve"> </w:t>
            </w:r>
            <w:r w:rsidR="006C42DE">
              <w:t xml:space="preserve">ein Ensemble auf der </w:t>
            </w:r>
            <w:r w:rsidR="001A0B18">
              <w:t>H</w:t>
            </w:r>
            <w:r w:rsidR="006C42DE">
              <w:t>auptebene</w:t>
            </w:r>
            <w:r w:rsidR="00D05E34">
              <w:t>(weiße Diagrammfläche)</w:t>
            </w:r>
            <w:r w:rsidR="006C42DE">
              <w:t xml:space="preserve"> erzeugen und mit dem Namen</w:t>
            </w:r>
            <w:r w:rsidR="00E935D1">
              <w:t xml:space="preserve"> </w:t>
            </w:r>
            <w:r w:rsidRPr="00122CF7">
              <w:t>„</w:t>
            </w:r>
            <w:r w:rsidR="00FE4DD5">
              <w:rPr>
                <w:rStyle w:val="NAMEZchn"/>
              </w:rPr>
              <w:t>View</w:t>
            </w:r>
            <w:r w:rsidRPr="001A0B18">
              <w:rPr>
                <w:rStyle w:val="NAMEZchn"/>
              </w:rPr>
              <w:t>s</w:t>
            </w:r>
            <w:r w:rsidRPr="00122CF7">
              <w:t>“</w:t>
            </w:r>
            <w:r>
              <w:t xml:space="preserve"> </w:t>
            </w:r>
            <w:r w:rsidR="006C42DE">
              <w:t>versehen.</w:t>
            </w:r>
            <w:r>
              <w:t xml:space="preserve"> </w:t>
            </w:r>
          </w:p>
        </w:tc>
        <w:tc>
          <w:tcPr>
            <w:tcW w:w="567" w:type="dxa"/>
            <w:vAlign w:val="center"/>
          </w:tcPr>
          <w:p w:rsidR="00830103" w:rsidRDefault="00901276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2081014918"/>
              </w:sdtPr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30103" w:rsidRDefault="00901276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-1353646829"/>
              </w:sdtPr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30103" w:rsidRDefault="00901276" w:rsidP="006B1A35">
            <w:pPr>
              <w:jc w:val="center"/>
            </w:pPr>
            <w:sdt>
              <w:sdtPr>
                <w:id w:val="225657360"/>
              </w:sdtPr>
              <w:sdtContent>
                <w:r w:rsidR="00122CF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830103">
        <w:tc>
          <w:tcPr>
            <w:tcW w:w="7479" w:type="dxa"/>
          </w:tcPr>
          <w:p w:rsidR="00830103" w:rsidRPr="00FE289A" w:rsidRDefault="00830103" w:rsidP="00DE5AE9">
            <w:pPr>
              <w:ind w:left="284"/>
            </w:pPr>
            <w:r>
              <w:t xml:space="preserve">Prüfen, </w:t>
            </w:r>
            <w:r w:rsidR="00CB5D8B">
              <w:t>dass im Outlineview genau die Elemente angezeigt werden, die auch im Vespucci-Diagramm enthalten sind. Weiterhin muss eine eventuell im Vespucci-Diagramm vorhandene Hierarchie auch im Outlineview erkennbar sein.</w:t>
            </w:r>
          </w:p>
        </w:tc>
        <w:tc>
          <w:tcPr>
            <w:tcW w:w="567" w:type="dxa"/>
            <w:vAlign w:val="center"/>
          </w:tcPr>
          <w:p w:rsidR="00830103" w:rsidRDefault="00901276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990989521"/>
              </w:sdtPr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30103" w:rsidRDefault="00901276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1236049646"/>
              </w:sdtPr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30103" w:rsidRDefault="00901276" w:rsidP="006B1A35">
            <w:pPr>
              <w:jc w:val="center"/>
            </w:pPr>
            <w:sdt>
              <w:sdtPr>
                <w:id w:val="-1012371641"/>
              </w:sdtPr>
              <w:sdtContent>
                <w:r w:rsidR="00122CF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830103">
        <w:tc>
          <w:tcPr>
            <w:tcW w:w="7479" w:type="dxa"/>
          </w:tcPr>
          <w:p w:rsidR="00830103" w:rsidRPr="00FE289A" w:rsidRDefault="00830103" w:rsidP="00A8248C">
            <w:pPr>
              <w:ind w:left="284"/>
            </w:pPr>
            <w:r>
              <w:t xml:space="preserve">Das </w:t>
            </w:r>
            <w:r w:rsidR="001A1AC2">
              <w:t xml:space="preserve">Package </w:t>
            </w:r>
            <w:r w:rsidR="00122CF7">
              <w:t>„</w:t>
            </w:r>
            <w:proofErr w:type="spellStart"/>
            <w:r w:rsidRPr="001A0B18">
              <w:rPr>
                <w:rStyle w:val="NAMEZchn"/>
              </w:rPr>
              <w:t>de.tud.cs.se.flashcards.model</w:t>
            </w:r>
            <w:proofErr w:type="spellEnd"/>
            <w:r w:rsidR="00122CF7">
              <w:t>“</w:t>
            </w:r>
            <w:r>
              <w:t xml:space="preserve"> via Drag </w:t>
            </w:r>
            <w:proofErr w:type="spellStart"/>
            <w:r>
              <w:t>and</w:t>
            </w:r>
            <w:proofErr w:type="spellEnd"/>
            <w:r>
              <w:t xml:space="preserve"> Drop als neues Ensemble einfügen. </w:t>
            </w:r>
            <w:r w:rsidR="00A8248C">
              <w:t xml:space="preserve">Das neuentstandene Ensemble ist so selektiert, dass der Ensemble Name direkt editierbar ist. Der Name des Ensembles soll in </w:t>
            </w:r>
            <w:r>
              <w:t xml:space="preserve"> </w:t>
            </w:r>
            <w:r>
              <w:lastRenderedPageBreak/>
              <w:t>„</w:t>
            </w:r>
            <w:r w:rsidRPr="001A0B18">
              <w:rPr>
                <w:rStyle w:val="NAMEZchn"/>
              </w:rPr>
              <w:t>Models</w:t>
            </w:r>
            <w:r>
              <w:t>“ geändert</w:t>
            </w:r>
            <w:r w:rsidR="001A0B18">
              <w:t xml:space="preserve"> werden</w:t>
            </w:r>
            <w:r>
              <w:t>.</w:t>
            </w:r>
          </w:p>
        </w:tc>
        <w:tc>
          <w:tcPr>
            <w:tcW w:w="567" w:type="dxa"/>
            <w:vAlign w:val="center"/>
          </w:tcPr>
          <w:p w:rsidR="00830103" w:rsidRDefault="00901276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-1585291114"/>
              </w:sdtPr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30103" w:rsidRDefault="00901276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-1397581201"/>
              </w:sdtPr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30103" w:rsidRDefault="00901276" w:rsidP="006B1A35">
            <w:pPr>
              <w:jc w:val="center"/>
            </w:pPr>
            <w:sdt>
              <w:sdtPr>
                <w:id w:val="1190563917"/>
              </w:sdtPr>
              <w:sdtContent>
                <w:r w:rsidR="00122CF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830103">
        <w:tc>
          <w:tcPr>
            <w:tcW w:w="7479" w:type="dxa"/>
          </w:tcPr>
          <w:p w:rsidR="00830103" w:rsidRPr="00FE289A" w:rsidRDefault="001D5F20" w:rsidP="001A0B18">
            <w:pPr>
              <w:ind w:left="284"/>
            </w:pPr>
            <w:r>
              <w:lastRenderedPageBreak/>
              <w:t xml:space="preserve">Prüfen, dass im Outlineview genau die Elemente angezeigt werden, die auch im Vespucci-Diagramm enthalten sind. Weiterhin muss eine eventuell im Vespucci-Diagramm vorhandene Hierarchie auch im </w:t>
            </w:r>
            <w:r w:rsidR="00DE5AE9">
              <w:t>Outlineview</w:t>
            </w:r>
            <w:r>
              <w:t xml:space="preserve"> erkennbar sein.</w:t>
            </w:r>
          </w:p>
        </w:tc>
        <w:tc>
          <w:tcPr>
            <w:tcW w:w="567" w:type="dxa"/>
            <w:vAlign w:val="center"/>
          </w:tcPr>
          <w:p w:rsidR="00830103" w:rsidRDefault="00901276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-909685248"/>
              </w:sdtPr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30103" w:rsidRDefault="00901276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-1586144906"/>
              </w:sdtPr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30103" w:rsidRDefault="00901276" w:rsidP="006B1A35">
            <w:pPr>
              <w:jc w:val="center"/>
            </w:pPr>
            <w:sdt>
              <w:sdtPr>
                <w:id w:val="747000802"/>
              </w:sdtPr>
              <w:sdtContent>
                <w:r w:rsidR="00122CF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830103">
        <w:tc>
          <w:tcPr>
            <w:tcW w:w="7479" w:type="dxa"/>
          </w:tcPr>
          <w:p w:rsidR="00830103" w:rsidRPr="00FE289A" w:rsidRDefault="00830103" w:rsidP="000175CF">
            <w:pPr>
              <w:ind w:left="284"/>
            </w:pPr>
            <w:r>
              <w:t xml:space="preserve">Die Klasse </w:t>
            </w:r>
            <w:r w:rsidR="00122CF7">
              <w:t>„</w:t>
            </w:r>
            <w:r w:rsidRPr="001A0B18">
              <w:rPr>
                <w:rStyle w:val="NAMEZchn"/>
              </w:rPr>
              <w:t>Store.java</w:t>
            </w:r>
            <w:r w:rsidR="00122CF7">
              <w:t>“</w:t>
            </w:r>
            <w:r>
              <w:t xml:space="preserve"> im </w:t>
            </w:r>
            <w:r w:rsidR="000175CF">
              <w:t xml:space="preserve">Package </w:t>
            </w:r>
            <w:r>
              <w:t>„</w:t>
            </w:r>
            <w:proofErr w:type="spellStart"/>
            <w:r w:rsidRPr="001A0B18">
              <w:rPr>
                <w:rStyle w:val="NAMEZchn"/>
              </w:rPr>
              <w:t>de.tud.cs.se.flashcards.persistence</w:t>
            </w:r>
            <w:proofErr w:type="spellEnd"/>
            <w:r>
              <w:t xml:space="preserve">“ via Drag </w:t>
            </w:r>
            <w:proofErr w:type="spellStart"/>
            <w:r>
              <w:t>and</w:t>
            </w:r>
            <w:proofErr w:type="spellEnd"/>
            <w:r>
              <w:t xml:space="preserve"> Drop als neues Ensemble einfügen. </w:t>
            </w:r>
            <w:r w:rsidR="00A8248C">
              <w:t>Das neuentstandene Ensemble ist so selektiert, dass der Ensemble Name direkt editierbar ist. Der Name des Ensembles soll in</w:t>
            </w:r>
            <w:r>
              <w:t xml:space="preserve"> „</w:t>
            </w:r>
            <w:r w:rsidRPr="001A0B18">
              <w:rPr>
                <w:rStyle w:val="NAMEZchn"/>
              </w:rPr>
              <w:t>Store</w:t>
            </w:r>
            <w:r>
              <w:t>“ geändert werden.</w:t>
            </w:r>
          </w:p>
        </w:tc>
        <w:tc>
          <w:tcPr>
            <w:tcW w:w="567" w:type="dxa"/>
            <w:vAlign w:val="center"/>
          </w:tcPr>
          <w:p w:rsidR="00830103" w:rsidRDefault="00901276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-688298066"/>
              </w:sdtPr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30103" w:rsidRDefault="00901276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-695771241"/>
              </w:sdtPr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30103" w:rsidRDefault="00901276" w:rsidP="006B1A35">
            <w:pPr>
              <w:jc w:val="center"/>
            </w:pPr>
            <w:sdt>
              <w:sdtPr>
                <w:id w:val="1290857811"/>
              </w:sdtPr>
              <w:sdtContent>
                <w:r w:rsidR="00122CF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830103">
        <w:tc>
          <w:tcPr>
            <w:tcW w:w="7479" w:type="dxa"/>
          </w:tcPr>
          <w:p w:rsidR="00830103" w:rsidRPr="00FE289A" w:rsidRDefault="00830103" w:rsidP="00252AF3">
            <w:pPr>
              <w:ind w:left="284"/>
            </w:pPr>
            <w:r>
              <w:t xml:space="preserve">Über den </w:t>
            </w:r>
            <w:r w:rsidR="00B23181">
              <w:t>Paletten-</w:t>
            </w:r>
            <w:r>
              <w:t xml:space="preserve">Menüpunkt </w:t>
            </w:r>
            <w:r w:rsidRPr="001A0B18">
              <w:rPr>
                <w:rStyle w:val="MenuPunktZchn"/>
              </w:rPr>
              <w:t>Ensemble</w:t>
            </w:r>
            <w:r>
              <w:t xml:space="preserve"> </w:t>
            </w:r>
            <w:r w:rsidR="00B23181">
              <w:t xml:space="preserve">ein </w:t>
            </w:r>
            <w:r>
              <w:t>Ensemble „</w:t>
            </w:r>
            <w:r w:rsidR="00252AF3">
              <w:rPr>
                <w:rStyle w:val="NAMEZchn"/>
              </w:rPr>
              <w:t>Controller</w:t>
            </w:r>
            <w:r>
              <w:t>“</w:t>
            </w:r>
            <w:r w:rsidRPr="00FE289A">
              <w:t xml:space="preserve"> auf der Hauptebene erzeugen</w:t>
            </w:r>
            <w:r>
              <w:t>.</w:t>
            </w:r>
          </w:p>
        </w:tc>
        <w:tc>
          <w:tcPr>
            <w:tcW w:w="567" w:type="dxa"/>
            <w:vAlign w:val="center"/>
          </w:tcPr>
          <w:p w:rsidR="00830103" w:rsidRDefault="00901276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685649174"/>
              </w:sdtPr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30103" w:rsidRDefault="00901276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-61105523"/>
              </w:sdtPr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30103" w:rsidRDefault="00901276" w:rsidP="006B1A35">
            <w:pPr>
              <w:jc w:val="center"/>
            </w:pPr>
            <w:sdt>
              <w:sdtPr>
                <w:id w:val="-226692338"/>
              </w:sdtPr>
              <w:sdtContent>
                <w:r w:rsidR="00122CF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830103">
        <w:tc>
          <w:tcPr>
            <w:tcW w:w="7479" w:type="dxa"/>
          </w:tcPr>
          <w:p w:rsidR="00830103" w:rsidRPr="00FE289A" w:rsidRDefault="00830103" w:rsidP="00A8248C">
            <w:pPr>
              <w:ind w:left="284"/>
            </w:pPr>
            <w:r>
              <w:t>Im Ensemble „</w:t>
            </w:r>
            <w:r w:rsidR="00252AF3">
              <w:rPr>
                <w:rStyle w:val="NAMEZchn"/>
              </w:rPr>
              <w:t>View</w:t>
            </w:r>
            <w:r w:rsidRPr="001A0B18">
              <w:rPr>
                <w:rStyle w:val="NAMEZchn"/>
              </w:rPr>
              <w:t>s</w:t>
            </w:r>
            <w:r>
              <w:t xml:space="preserve">“ über den </w:t>
            </w:r>
            <w:r w:rsidR="00B23181">
              <w:t>Paletten-</w:t>
            </w:r>
            <w:r>
              <w:t xml:space="preserve">Menüpunkt </w:t>
            </w:r>
            <w:r w:rsidRPr="00D256EC">
              <w:rPr>
                <w:rStyle w:val="MenuPunktZchn"/>
              </w:rPr>
              <w:t>Ensemble</w:t>
            </w:r>
            <w:r>
              <w:t xml:space="preserve"> </w:t>
            </w:r>
            <w:r w:rsidR="00B23181">
              <w:t xml:space="preserve">zwei </w:t>
            </w:r>
            <w:r>
              <w:t>Ensemble</w:t>
            </w:r>
            <w:r w:rsidR="00B23181">
              <w:t>s</w:t>
            </w:r>
            <w:r>
              <w:t xml:space="preserve"> „</w:t>
            </w:r>
            <w:r w:rsidRPr="001A0B18">
              <w:rPr>
                <w:rStyle w:val="NAMEZchn"/>
              </w:rPr>
              <w:t>Flashcard</w:t>
            </w:r>
            <w:r>
              <w:t>“ und „</w:t>
            </w:r>
            <w:r w:rsidRPr="001A0B18">
              <w:rPr>
                <w:rStyle w:val="NAMEZchn"/>
              </w:rPr>
              <w:t>Utilities</w:t>
            </w:r>
            <w:r>
              <w:t>“ erzeugen.</w:t>
            </w:r>
          </w:p>
        </w:tc>
        <w:tc>
          <w:tcPr>
            <w:tcW w:w="567" w:type="dxa"/>
            <w:vAlign w:val="center"/>
          </w:tcPr>
          <w:p w:rsidR="00830103" w:rsidRDefault="00901276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958301386"/>
              </w:sdtPr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30103" w:rsidRDefault="00901276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-2022610296"/>
              </w:sdtPr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30103" w:rsidRDefault="00901276" w:rsidP="006B1A35">
            <w:pPr>
              <w:jc w:val="center"/>
            </w:pPr>
            <w:sdt>
              <w:sdtPr>
                <w:id w:val="-962419853"/>
              </w:sdtPr>
              <w:sdtContent>
                <w:r w:rsidR="00122CF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830103">
        <w:tc>
          <w:tcPr>
            <w:tcW w:w="7479" w:type="dxa"/>
          </w:tcPr>
          <w:p w:rsidR="00830103" w:rsidRPr="00D256EC" w:rsidRDefault="00B23181" w:rsidP="00D256EC">
            <w:pPr>
              <w:ind w:left="284"/>
              <w:rPr>
                <w:rFonts w:ascii="Courier New" w:hAnsi="Courier New"/>
                <w:i/>
              </w:rPr>
            </w:pPr>
            <w:proofErr w:type="spellStart"/>
            <w:r w:rsidRPr="001A0B18">
              <w:rPr>
                <w:rStyle w:val="MenuPunktZchn"/>
              </w:rPr>
              <w:t>Outgoing</w:t>
            </w:r>
            <w:proofErr w:type="spellEnd"/>
            <w:r w:rsidRPr="001A0B18">
              <w:rPr>
                <w:rStyle w:val="MenuPunktZchn"/>
              </w:rPr>
              <w:t>-</w:t>
            </w:r>
            <w:r w:rsidR="00D256EC">
              <w:rPr>
                <w:rStyle w:val="MenuPunktZchn"/>
              </w:rPr>
              <w:t>Dependency</w:t>
            </w:r>
            <w:r w:rsidR="00BE2EA5">
              <w:t xml:space="preserve"> </w:t>
            </w:r>
            <w:r w:rsidR="00830103">
              <w:t>aus der Palette wählen</w:t>
            </w:r>
            <w:r w:rsidR="00DE5AE9">
              <w:t xml:space="preserve"> </w:t>
            </w:r>
            <w:r w:rsidR="00830103">
              <w:t>und von  „</w:t>
            </w:r>
            <w:r w:rsidR="00252AF3">
              <w:rPr>
                <w:rStyle w:val="NAMEZchn"/>
              </w:rPr>
              <w:t>View</w:t>
            </w:r>
            <w:r w:rsidR="00830103" w:rsidRPr="00D256EC">
              <w:rPr>
                <w:rStyle w:val="NAMEZchn"/>
              </w:rPr>
              <w:t>s</w:t>
            </w:r>
            <w:r w:rsidR="00830103">
              <w:t>“  nach „</w:t>
            </w:r>
            <w:r w:rsidR="00830103" w:rsidRPr="00D256EC">
              <w:rPr>
                <w:rStyle w:val="NAMEZchn"/>
              </w:rPr>
              <w:t>Models</w:t>
            </w:r>
            <w:r w:rsidR="00830103">
              <w:t>“ ziehen.</w:t>
            </w:r>
          </w:p>
        </w:tc>
        <w:tc>
          <w:tcPr>
            <w:tcW w:w="567" w:type="dxa"/>
            <w:vAlign w:val="center"/>
          </w:tcPr>
          <w:p w:rsidR="00830103" w:rsidRDefault="00901276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-770709265"/>
              </w:sdtPr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30103" w:rsidRDefault="00901276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-1862960906"/>
              </w:sdtPr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30103" w:rsidRDefault="00901276" w:rsidP="006B1A35">
            <w:pPr>
              <w:jc w:val="center"/>
            </w:pPr>
            <w:sdt>
              <w:sdtPr>
                <w:id w:val="584113528"/>
              </w:sdtPr>
              <w:sdtContent>
                <w:r w:rsidR="00617E5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830103">
        <w:tc>
          <w:tcPr>
            <w:tcW w:w="7479" w:type="dxa"/>
          </w:tcPr>
          <w:p w:rsidR="00830103" w:rsidRPr="00FE289A" w:rsidRDefault="001D5F20" w:rsidP="00D256EC">
            <w:pPr>
              <w:ind w:left="284"/>
            </w:pPr>
            <w:r>
              <w:t xml:space="preserve">Prüfen, dass im Outlineview genau die Elemente angezeigt werden, die auch im Vespucci-Diagramm enthalten sind. Weiterhin muss eine eventuell im Vespucci-Diagramm vorhandene Hierarchie auch im </w:t>
            </w:r>
            <w:r w:rsidR="00DE5AE9">
              <w:t>Outlineview</w:t>
            </w:r>
            <w:r>
              <w:t xml:space="preserve"> erkennbar sein.</w:t>
            </w:r>
          </w:p>
        </w:tc>
        <w:tc>
          <w:tcPr>
            <w:tcW w:w="567" w:type="dxa"/>
            <w:vAlign w:val="center"/>
          </w:tcPr>
          <w:p w:rsidR="00830103" w:rsidRDefault="00901276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1529914503"/>
              </w:sdtPr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30103" w:rsidRDefault="00901276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596366192"/>
              </w:sdtPr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30103" w:rsidRDefault="00901276" w:rsidP="006B1A35">
            <w:pPr>
              <w:jc w:val="center"/>
            </w:pPr>
            <w:sdt>
              <w:sdtPr>
                <w:id w:val="804045102"/>
              </w:sdtPr>
              <w:sdtContent>
                <w:r w:rsidR="00617E5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830103">
        <w:tc>
          <w:tcPr>
            <w:tcW w:w="7479" w:type="dxa"/>
          </w:tcPr>
          <w:p w:rsidR="00830103" w:rsidRPr="00FE289A" w:rsidRDefault="00830103" w:rsidP="00403253">
            <w:pPr>
              <w:ind w:left="284"/>
            </w:pPr>
            <w:r>
              <w:t>Ensemble „</w:t>
            </w:r>
            <w:r w:rsidR="00252AF3">
              <w:rPr>
                <w:rStyle w:val="NAMEZchn"/>
              </w:rPr>
              <w:t>Controller</w:t>
            </w:r>
            <w:r>
              <w:t xml:space="preserve">“ wählen und über </w:t>
            </w:r>
            <w:r w:rsidR="00DE5AE9">
              <w:t xml:space="preserve">den angezeigten Pfeil, der vom Ensemble weg zeigt mit gedrückter Maustaste selektieren und auf dem Ensemble </w:t>
            </w:r>
            <w:r w:rsidR="00DE5AE9" w:rsidRPr="00403253">
              <w:rPr>
                <w:rStyle w:val="NAMEZchn"/>
              </w:rPr>
              <w:t>„Models“</w:t>
            </w:r>
            <w:r w:rsidR="00DE5AE9">
              <w:t xml:space="preserve"> loslassen. Im angezeigten </w:t>
            </w:r>
            <w:r w:rsidR="00403253" w:rsidRPr="00D256EC">
              <w:t xml:space="preserve">Popup Menüpunkt  </w:t>
            </w:r>
            <w:r w:rsidR="00DE5AE9">
              <w:t xml:space="preserve">die </w:t>
            </w:r>
            <w:proofErr w:type="spellStart"/>
            <w:r w:rsidRPr="00D256EC">
              <w:rPr>
                <w:rStyle w:val="MenuPunktZchn"/>
              </w:rPr>
              <w:t>Outgoing</w:t>
            </w:r>
            <w:proofErr w:type="spellEnd"/>
            <w:r w:rsidR="00D256EC" w:rsidRPr="00D256EC">
              <w:rPr>
                <w:rStyle w:val="MenuPunktZchn"/>
              </w:rPr>
              <w:t>-</w:t>
            </w:r>
            <w:r w:rsidR="00B23181" w:rsidRPr="00D256EC">
              <w:rPr>
                <w:rStyle w:val="MenuPunktZchn"/>
              </w:rPr>
              <w:t>Dependency</w:t>
            </w:r>
            <w:r>
              <w:t xml:space="preserve"> </w:t>
            </w:r>
            <w:r w:rsidR="00403253">
              <w:t>auswählen</w:t>
            </w:r>
            <w:r>
              <w:t>.</w:t>
            </w:r>
          </w:p>
        </w:tc>
        <w:tc>
          <w:tcPr>
            <w:tcW w:w="567" w:type="dxa"/>
            <w:vAlign w:val="center"/>
          </w:tcPr>
          <w:p w:rsidR="00830103" w:rsidRDefault="00901276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-436370400"/>
              </w:sdtPr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30103" w:rsidRDefault="00901276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408581407"/>
              </w:sdtPr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30103" w:rsidRDefault="00901276" w:rsidP="006B1A35">
            <w:pPr>
              <w:jc w:val="center"/>
            </w:pPr>
            <w:sdt>
              <w:sdtPr>
                <w:id w:val="-1458482621"/>
              </w:sdtPr>
              <w:sdtContent>
                <w:r w:rsidR="00617E5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830103">
        <w:tc>
          <w:tcPr>
            <w:tcW w:w="7479" w:type="dxa"/>
          </w:tcPr>
          <w:p w:rsidR="00830103" w:rsidRPr="00FE289A" w:rsidRDefault="001D5F20" w:rsidP="009125CB">
            <w:pPr>
              <w:ind w:left="284"/>
            </w:pPr>
            <w:r>
              <w:t xml:space="preserve">Prüfen, dass im Outlineview genau die Elemente angezeigt werden, die auch im Vespucci-Diagramm enthalten sind. Weiterhin muss eine eventuell im Vespucci-Diagramm vorhandene Hierarchie auch im </w:t>
            </w:r>
            <w:r w:rsidR="00DE5AE9">
              <w:t>Outlineview</w:t>
            </w:r>
            <w:r>
              <w:t xml:space="preserve"> erkennbar sein.</w:t>
            </w:r>
          </w:p>
        </w:tc>
        <w:tc>
          <w:tcPr>
            <w:tcW w:w="567" w:type="dxa"/>
            <w:vAlign w:val="center"/>
          </w:tcPr>
          <w:p w:rsidR="00830103" w:rsidRDefault="00901276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-401829288"/>
              </w:sdtPr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30103" w:rsidRDefault="00901276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-1668854900"/>
              </w:sdtPr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30103" w:rsidRDefault="00901276" w:rsidP="006B1A35">
            <w:pPr>
              <w:jc w:val="center"/>
            </w:pPr>
            <w:sdt>
              <w:sdtPr>
                <w:id w:val="1401172837"/>
              </w:sdtPr>
              <w:sdtContent>
                <w:r w:rsidR="00617E5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830103">
        <w:tc>
          <w:tcPr>
            <w:tcW w:w="7479" w:type="dxa"/>
          </w:tcPr>
          <w:p w:rsidR="00830103" w:rsidRPr="00FE289A" w:rsidRDefault="00830103" w:rsidP="00D256EC">
            <w:pPr>
              <w:ind w:left="284"/>
            </w:pPr>
            <w:r>
              <w:t xml:space="preserve">Über den </w:t>
            </w:r>
            <w:r w:rsidR="00B23181">
              <w:t>Paletten-</w:t>
            </w:r>
            <w:r>
              <w:t xml:space="preserve">Menüpunkt </w:t>
            </w:r>
            <w:r w:rsidRPr="00D256EC">
              <w:rPr>
                <w:rStyle w:val="MenuPunktZchn"/>
              </w:rPr>
              <w:t>Empty Ensemble</w:t>
            </w:r>
            <w:r>
              <w:t xml:space="preserve"> </w:t>
            </w:r>
            <w:r w:rsidR="00B23181">
              <w:t xml:space="preserve">ein </w:t>
            </w:r>
            <w:r>
              <w:t>Empty Ensemble</w:t>
            </w:r>
            <w:r w:rsidR="004844BC">
              <w:t xml:space="preserve"> </w:t>
            </w:r>
            <w:r w:rsidR="00D256EC">
              <w:t xml:space="preserve">mit dem Namen </w:t>
            </w:r>
            <w:r>
              <w:t>„</w:t>
            </w:r>
            <w:proofErr w:type="spellStart"/>
            <w:r w:rsidRPr="00D256EC">
              <w:rPr>
                <w:rStyle w:val="NAMEZchn"/>
              </w:rPr>
              <w:t>BorderFactory</w:t>
            </w:r>
            <w:proofErr w:type="spellEnd"/>
            <w:r>
              <w:t xml:space="preserve">“ </w:t>
            </w:r>
            <w:r w:rsidRPr="00FE289A">
              <w:t>auf der Hauptebene erzeugen</w:t>
            </w:r>
            <w:r>
              <w:t xml:space="preserve">. </w:t>
            </w:r>
          </w:p>
        </w:tc>
        <w:tc>
          <w:tcPr>
            <w:tcW w:w="567" w:type="dxa"/>
            <w:vAlign w:val="center"/>
          </w:tcPr>
          <w:p w:rsidR="00830103" w:rsidRDefault="00901276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-1158607775"/>
              </w:sdtPr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30103" w:rsidRDefault="00901276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962694044"/>
              </w:sdtPr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30103" w:rsidRDefault="00901276" w:rsidP="006B1A35">
            <w:pPr>
              <w:jc w:val="center"/>
            </w:pPr>
            <w:sdt>
              <w:sdtPr>
                <w:id w:val="409358962"/>
              </w:sdtPr>
              <w:sdtContent>
                <w:r w:rsidR="00617E5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830103">
        <w:tc>
          <w:tcPr>
            <w:tcW w:w="7479" w:type="dxa"/>
          </w:tcPr>
          <w:p w:rsidR="00830103" w:rsidRPr="00501C58" w:rsidRDefault="00830103" w:rsidP="00252AF3">
            <w:pPr>
              <w:ind w:left="284"/>
              <w:rPr>
                <w:lang w:val="en-US"/>
              </w:rPr>
            </w:pPr>
            <w:r w:rsidRPr="00501C58">
              <w:rPr>
                <w:lang w:val="en-US"/>
              </w:rPr>
              <w:t>Das Empty Ensemble „</w:t>
            </w:r>
            <w:proofErr w:type="spellStart"/>
            <w:r w:rsidRPr="00D256EC">
              <w:rPr>
                <w:rStyle w:val="NAMEZchn"/>
                <w:lang w:val="en-GB"/>
              </w:rPr>
              <w:t>BorderFactory</w:t>
            </w:r>
            <w:proofErr w:type="spellEnd"/>
            <w:r w:rsidR="00E560FE" w:rsidRPr="00501C58">
              <w:rPr>
                <w:lang w:val="en-US"/>
              </w:rPr>
              <w:t>“</w:t>
            </w:r>
            <w:r w:rsidR="00E560FE">
              <w:rPr>
                <w:lang w:val="en-US"/>
              </w:rPr>
              <w:t xml:space="preserve"> </w:t>
            </w:r>
            <w:r w:rsidR="00E560FE" w:rsidRPr="00501C58">
              <w:rPr>
                <w:lang w:val="en-US"/>
              </w:rPr>
              <w:t>in</w:t>
            </w:r>
            <w:r w:rsidRPr="00501C58">
              <w:rPr>
                <w:lang w:val="en-US"/>
              </w:rPr>
              <w:t xml:space="preserve"> das Ensemble „</w:t>
            </w:r>
            <w:r w:rsidRPr="00D256EC">
              <w:rPr>
                <w:rStyle w:val="NAMEZchn"/>
                <w:lang w:val="en-GB"/>
              </w:rPr>
              <w:t>Views</w:t>
            </w:r>
            <w:r w:rsidRPr="00501C58">
              <w:rPr>
                <w:lang w:val="en-US"/>
              </w:rPr>
              <w:t xml:space="preserve">“ </w:t>
            </w:r>
            <w:proofErr w:type="spellStart"/>
            <w:r w:rsidRPr="00501C58">
              <w:rPr>
                <w:lang w:val="en-US"/>
              </w:rPr>
              <w:t>verschieben</w:t>
            </w:r>
            <w:proofErr w:type="spellEnd"/>
            <w:r w:rsidRPr="00501C58">
              <w:rPr>
                <w:lang w:val="en-US"/>
              </w:rPr>
              <w:t xml:space="preserve">. </w:t>
            </w:r>
          </w:p>
        </w:tc>
        <w:tc>
          <w:tcPr>
            <w:tcW w:w="567" w:type="dxa"/>
            <w:vAlign w:val="center"/>
          </w:tcPr>
          <w:p w:rsidR="00830103" w:rsidRDefault="00901276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-1429727223"/>
              </w:sdtPr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30103" w:rsidRDefault="00901276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1873038801"/>
              </w:sdtPr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30103" w:rsidRDefault="00901276" w:rsidP="006B1A35">
            <w:pPr>
              <w:jc w:val="center"/>
            </w:pPr>
            <w:sdt>
              <w:sdtPr>
                <w:id w:val="-81911153"/>
              </w:sdtPr>
              <w:sdtContent>
                <w:r w:rsidR="00617E5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830103" w:rsidRPr="00D256EC">
        <w:tc>
          <w:tcPr>
            <w:tcW w:w="7479" w:type="dxa"/>
          </w:tcPr>
          <w:p w:rsidR="00830103" w:rsidRPr="00D256EC" w:rsidRDefault="00A97DFE" w:rsidP="00D256EC">
            <w:pPr>
              <w:ind w:left="284"/>
            </w:pPr>
            <w:proofErr w:type="spellStart"/>
            <w:r w:rsidRPr="00D256EC">
              <w:rPr>
                <w:rStyle w:val="MenuPunktZchn"/>
                <w:i w:val="0"/>
              </w:rPr>
              <w:t>Outgoing</w:t>
            </w:r>
            <w:proofErr w:type="spellEnd"/>
            <w:r w:rsidR="00D256EC" w:rsidRPr="00D256EC">
              <w:rPr>
                <w:rStyle w:val="MenuPunktZchn"/>
                <w:i w:val="0"/>
              </w:rPr>
              <w:t xml:space="preserve">-Dependency </w:t>
            </w:r>
            <w:r w:rsidR="00830103" w:rsidRPr="00D256EC">
              <w:t>aus der Palette wählen und von  „</w:t>
            </w:r>
            <w:r w:rsidR="00830103" w:rsidRPr="00D256EC">
              <w:rPr>
                <w:rStyle w:val="NAMEZchn"/>
              </w:rPr>
              <w:t>Models</w:t>
            </w:r>
            <w:r w:rsidR="00830103" w:rsidRPr="00D256EC">
              <w:t>“  nach „</w:t>
            </w:r>
            <w:proofErr w:type="spellStart"/>
            <w:r w:rsidR="00830103" w:rsidRPr="00D256EC">
              <w:rPr>
                <w:rStyle w:val="NAMEZchn"/>
              </w:rPr>
              <w:t>BorderFactory</w:t>
            </w:r>
            <w:proofErr w:type="spellEnd"/>
            <w:r w:rsidR="00830103" w:rsidRPr="00D256EC">
              <w:t>“ ziehen.</w:t>
            </w:r>
          </w:p>
        </w:tc>
        <w:tc>
          <w:tcPr>
            <w:tcW w:w="567" w:type="dxa"/>
            <w:vAlign w:val="center"/>
          </w:tcPr>
          <w:p w:rsidR="00830103" w:rsidRPr="00D256EC" w:rsidRDefault="00901276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-777336584"/>
              </w:sdtPr>
              <w:sdtContent>
                <w:r w:rsidR="00830103" w:rsidRPr="00D256E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30103" w:rsidRPr="00D256EC" w:rsidRDefault="00901276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1193193023"/>
              </w:sdtPr>
              <w:sdtContent>
                <w:r w:rsidR="00830103" w:rsidRPr="00D256E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30103" w:rsidRPr="00D256EC" w:rsidRDefault="00901276" w:rsidP="006B1A35">
            <w:pPr>
              <w:jc w:val="center"/>
            </w:pPr>
            <w:sdt>
              <w:sdtPr>
                <w:id w:val="1851141134"/>
              </w:sdtPr>
              <w:sdtContent>
                <w:r w:rsidR="00617E55" w:rsidRPr="00D256E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830103" w:rsidRPr="00D256EC">
        <w:tc>
          <w:tcPr>
            <w:tcW w:w="7479" w:type="dxa"/>
          </w:tcPr>
          <w:p w:rsidR="00830103" w:rsidRPr="00D256EC" w:rsidRDefault="001D5F20" w:rsidP="009125CB">
            <w:pPr>
              <w:ind w:left="284"/>
            </w:pPr>
            <w:r>
              <w:t xml:space="preserve">Prüfen, dass im Outlineview genau die Elemente angezeigt werden, die auch im Vespucci-Diagramm enthalten sind. Weiterhin muss eine eventuell im Vespucci-Diagramm vorhandene Hierarchie auch im </w:t>
            </w:r>
            <w:r w:rsidR="00DE5AE9">
              <w:t>Outlineview</w:t>
            </w:r>
            <w:r>
              <w:t xml:space="preserve"> erkennbar sein.</w:t>
            </w:r>
          </w:p>
        </w:tc>
        <w:tc>
          <w:tcPr>
            <w:tcW w:w="567" w:type="dxa"/>
            <w:vAlign w:val="center"/>
          </w:tcPr>
          <w:p w:rsidR="00830103" w:rsidRPr="00D256EC" w:rsidRDefault="00901276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-34745976"/>
              </w:sdtPr>
              <w:sdtContent>
                <w:r w:rsidR="00830103" w:rsidRPr="00D256E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30103" w:rsidRPr="00D256EC" w:rsidRDefault="00901276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-911701983"/>
              </w:sdtPr>
              <w:sdtContent>
                <w:r w:rsidR="00830103" w:rsidRPr="00D256E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30103" w:rsidRPr="00D256EC" w:rsidRDefault="00901276" w:rsidP="006B1A35">
            <w:pPr>
              <w:jc w:val="center"/>
            </w:pPr>
            <w:sdt>
              <w:sdtPr>
                <w:id w:val="-1290893312"/>
              </w:sdtPr>
              <w:sdtContent>
                <w:r w:rsidR="00617E55" w:rsidRPr="00D256E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830103" w:rsidRPr="00D256EC">
        <w:tc>
          <w:tcPr>
            <w:tcW w:w="7479" w:type="dxa"/>
          </w:tcPr>
          <w:p w:rsidR="00830103" w:rsidRPr="00D256EC" w:rsidRDefault="00830103" w:rsidP="00D256EC">
            <w:pPr>
              <w:ind w:left="284"/>
            </w:pPr>
            <w:proofErr w:type="spellStart"/>
            <w:r w:rsidRPr="00D256EC">
              <w:rPr>
                <w:rStyle w:val="MenuPunktZchn"/>
                <w:i w:val="0"/>
              </w:rPr>
              <w:t>Expected</w:t>
            </w:r>
            <w:proofErr w:type="spellEnd"/>
            <w:r w:rsidR="00D256EC" w:rsidRPr="00D256EC">
              <w:rPr>
                <w:rStyle w:val="MenuPunktZchn"/>
                <w:i w:val="0"/>
              </w:rPr>
              <w:t>-Dependency</w:t>
            </w:r>
            <w:r w:rsidRPr="00D256EC">
              <w:t xml:space="preserve"> aus der Palette wählen und von  „</w:t>
            </w:r>
            <w:r w:rsidRPr="00D256EC">
              <w:rPr>
                <w:rStyle w:val="NAMEZchn"/>
              </w:rPr>
              <w:t>Store</w:t>
            </w:r>
            <w:r w:rsidRPr="00D256EC">
              <w:t>“  nach „</w:t>
            </w:r>
            <w:r w:rsidR="00252AF3">
              <w:rPr>
                <w:rStyle w:val="NAMEZchn"/>
              </w:rPr>
              <w:t>Controller</w:t>
            </w:r>
            <w:r w:rsidRPr="00D256EC">
              <w:t>“ ziehen.</w:t>
            </w:r>
          </w:p>
        </w:tc>
        <w:tc>
          <w:tcPr>
            <w:tcW w:w="567" w:type="dxa"/>
            <w:vAlign w:val="center"/>
          </w:tcPr>
          <w:p w:rsidR="00830103" w:rsidRPr="00D256EC" w:rsidRDefault="00901276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1690574456"/>
              </w:sdtPr>
              <w:sdtContent>
                <w:r w:rsidR="00830103" w:rsidRPr="00D256E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30103" w:rsidRPr="00D256EC" w:rsidRDefault="00901276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880220895"/>
              </w:sdtPr>
              <w:sdtContent>
                <w:r w:rsidR="00830103" w:rsidRPr="00D256E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30103" w:rsidRPr="00D256EC" w:rsidRDefault="00901276" w:rsidP="006B1A35">
            <w:pPr>
              <w:jc w:val="center"/>
            </w:pPr>
            <w:sdt>
              <w:sdtPr>
                <w:id w:val="-2138251592"/>
              </w:sdtPr>
              <w:sdtContent>
                <w:r w:rsidR="00617E55" w:rsidRPr="00D256E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830103" w:rsidRPr="00D256EC">
        <w:tc>
          <w:tcPr>
            <w:tcW w:w="7479" w:type="dxa"/>
          </w:tcPr>
          <w:p w:rsidR="00830103" w:rsidRPr="00D256EC" w:rsidRDefault="00830103" w:rsidP="00252AF3">
            <w:pPr>
              <w:ind w:left="284"/>
            </w:pPr>
            <w:proofErr w:type="spellStart"/>
            <w:r w:rsidRPr="00D256EC">
              <w:rPr>
                <w:rStyle w:val="MenuPunktZchn"/>
                <w:i w:val="0"/>
              </w:rPr>
              <w:t>Expected</w:t>
            </w:r>
            <w:proofErr w:type="spellEnd"/>
            <w:r w:rsidR="00B26133" w:rsidRPr="00D256EC">
              <w:rPr>
                <w:rStyle w:val="MenuPunktZchn"/>
                <w:i w:val="0"/>
              </w:rPr>
              <w:t>-</w:t>
            </w:r>
            <w:r w:rsidR="00D256EC" w:rsidRPr="00D256EC">
              <w:rPr>
                <w:rStyle w:val="MenuPunktZchn"/>
                <w:i w:val="0"/>
              </w:rPr>
              <w:t>Dependency</w:t>
            </w:r>
            <w:r w:rsidR="00D256EC" w:rsidRPr="00D256EC">
              <w:t xml:space="preserve"> a</w:t>
            </w:r>
            <w:r w:rsidRPr="00D256EC">
              <w:t>us der Palette wählen und von  „</w:t>
            </w:r>
            <w:r w:rsidRPr="00D256EC">
              <w:rPr>
                <w:rStyle w:val="NAMEZchn"/>
              </w:rPr>
              <w:t>Store</w:t>
            </w:r>
            <w:r w:rsidRPr="00D256EC">
              <w:t>“  nach „</w:t>
            </w:r>
            <w:r w:rsidRPr="00D256EC">
              <w:rPr>
                <w:rStyle w:val="NAMEZchn"/>
              </w:rPr>
              <w:t>Views</w:t>
            </w:r>
            <w:r w:rsidRPr="00D256EC">
              <w:t>“ ziehen.</w:t>
            </w:r>
          </w:p>
        </w:tc>
        <w:tc>
          <w:tcPr>
            <w:tcW w:w="567" w:type="dxa"/>
            <w:vAlign w:val="center"/>
          </w:tcPr>
          <w:p w:rsidR="00830103" w:rsidRPr="00D256EC" w:rsidRDefault="00901276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1772278682"/>
              </w:sdtPr>
              <w:sdtContent>
                <w:r w:rsidR="00830103" w:rsidRPr="00D256E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30103" w:rsidRPr="00D256EC" w:rsidRDefault="00901276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737205406"/>
              </w:sdtPr>
              <w:sdtContent>
                <w:r w:rsidR="00830103" w:rsidRPr="00D256E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30103" w:rsidRPr="00D256EC" w:rsidRDefault="00901276" w:rsidP="006B1A35">
            <w:pPr>
              <w:jc w:val="center"/>
            </w:pPr>
            <w:sdt>
              <w:sdtPr>
                <w:id w:val="-1537807512"/>
              </w:sdtPr>
              <w:sdtContent>
                <w:r w:rsidR="00617E55" w:rsidRPr="00D256E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830103" w:rsidRPr="00D256EC">
        <w:tc>
          <w:tcPr>
            <w:tcW w:w="7479" w:type="dxa"/>
          </w:tcPr>
          <w:p w:rsidR="00830103" w:rsidRPr="00D256EC" w:rsidRDefault="00830103" w:rsidP="00617E55">
            <w:pPr>
              <w:ind w:left="284"/>
            </w:pPr>
            <w:r w:rsidRPr="00D256EC">
              <w:t>Ensemble „</w:t>
            </w:r>
            <w:r w:rsidRPr="00D256EC">
              <w:rPr>
                <w:rStyle w:val="NAMEZchn"/>
              </w:rPr>
              <w:t>Store</w:t>
            </w:r>
            <w:r w:rsidRPr="00D256EC">
              <w:t xml:space="preserve">“ </w:t>
            </w:r>
            <w:r w:rsidR="00617E55" w:rsidRPr="00D256EC">
              <w:t>selektieren</w:t>
            </w:r>
            <w:r w:rsidR="0092654B" w:rsidRPr="00D256EC">
              <w:t>. Es erscheinen zwei Pfeile. Den Pfeil der vom Ensemble weg zeigt mit gedrückter Maustaste selektieren u</w:t>
            </w:r>
            <w:r w:rsidR="00D256EC" w:rsidRPr="00D256EC">
              <w:t>nd über einer leeren Stelle loslassen</w:t>
            </w:r>
            <w:r w:rsidR="0092654B" w:rsidRPr="00D256EC">
              <w:t>.</w:t>
            </w:r>
            <w:r w:rsidRPr="00D256EC">
              <w:t xml:space="preserve"> </w:t>
            </w:r>
            <w:r w:rsidR="00617E55" w:rsidRPr="00D256EC">
              <w:t>Über den Popup</w:t>
            </w:r>
            <w:r w:rsidR="0092654B" w:rsidRPr="00D256EC">
              <w:t xml:space="preserve"> Menüpunkt </w:t>
            </w:r>
            <w:r w:rsidRPr="00D256EC">
              <w:t xml:space="preserve"> </w:t>
            </w:r>
            <w:r w:rsidR="0092654B" w:rsidRPr="00D256EC">
              <w:rPr>
                <w:rStyle w:val="MenuPunktZchn"/>
              </w:rPr>
              <w:t xml:space="preserve">Create </w:t>
            </w:r>
            <w:proofErr w:type="spellStart"/>
            <w:r w:rsidR="0092654B" w:rsidRPr="00D256EC">
              <w:rPr>
                <w:rStyle w:val="MenuPunktZchn"/>
              </w:rPr>
              <w:t>Expected</w:t>
            </w:r>
            <w:proofErr w:type="spellEnd"/>
            <w:r w:rsidR="0092654B" w:rsidRPr="00D256EC">
              <w:rPr>
                <w:rStyle w:val="MenuPunktZchn"/>
              </w:rPr>
              <w:t xml:space="preserve"> </w:t>
            </w:r>
            <w:proofErr w:type="spellStart"/>
            <w:r w:rsidR="0092654B" w:rsidRPr="00D256EC">
              <w:rPr>
                <w:rStyle w:val="MenuPunktZchn"/>
              </w:rPr>
              <w:t>To</w:t>
            </w:r>
            <w:proofErr w:type="spellEnd"/>
            <w:r w:rsidR="0092654B" w:rsidRPr="00D256EC">
              <w:rPr>
                <w:rStyle w:val="MenuPunktZchn"/>
              </w:rPr>
              <w:sym w:font="Wingdings" w:char="F0E0"/>
            </w:r>
            <w:r w:rsidR="00617E55" w:rsidRPr="00D256EC">
              <w:rPr>
                <w:rStyle w:val="MenuPunktZchn"/>
              </w:rPr>
              <w:t>New Element: Ensemble</w:t>
            </w:r>
            <w:r w:rsidR="0092654B" w:rsidRPr="00D256EC">
              <w:t xml:space="preserve">  </w:t>
            </w:r>
            <w:r w:rsidR="00617E55" w:rsidRPr="00D256EC">
              <w:t>ein neue</w:t>
            </w:r>
            <w:r w:rsidR="00A97DFE" w:rsidRPr="00D256EC">
              <w:t>s Ensemble</w:t>
            </w:r>
            <w:r w:rsidR="00617E55" w:rsidRPr="00D256EC">
              <w:t xml:space="preserve"> mit dem Namen</w:t>
            </w:r>
            <w:r w:rsidRPr="00D256EC">
              <w:t xml:space="preserve"> </w:t>
            </w:r>
            <w:r w:rsidR="00A97DFE" w:rsidRPr="00D256EC">
              <w:t>„</w:t>
            </w:r>
            <w:r w:rsidR="00A97DFE" w:rsidRPr="00D256EC">
              <w:rPr>
                <w:rStyle w:val="NAMEZchn"/>
              </w:rPr>
              <w:t>Dummy</w:t>
            </w:r>
            <w:r w:rsidR="00A97DFE" w:rsidRPr="00D256EC">
              <w:t xml:space="preserve">“ </w:t>
            </w:r>
            <w:r w:rsidRPr="00D256EC">
              <w:t>erstellen.</w:t>
            </w:r>
          </w:p>
        </w:tc>
        <w:tc>
          <w:tcPr>
            <w:tcW w:w="567" w:type="dxa"/>
            <w:vAlign w:val="center"/>
          </w:tcPr>
          <w:p w:rsidR="00830103" w:rsidRPr="00D256EC" w:rsidRDefault="00901276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4105861"/>
              </w:sdtPr>
              <w:sdtContent>
                <w:r w:rsidR="00830103" w:rsidRPr="00D256E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30103" w:rsidRPr="00D256EC" w:rsidRDefault="00901276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-1610342099"/>
              </w:sdtPr>
              <w:sdtContent>
                <w:r w:rsidR="00830103" w:rsidRPr="00D256E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30103" w:rsidRPr="00D256EC" w:rsidRDefault="00901276" w:rsidP="006B1A35">
            <w:pPr>
              <w:jc w:val="center"/>
            </w:pPr>
            <w:sdt>
              <w:sdtPr>
                <w:id w:val="-481774962"/>
              </w:sdtPr>
              <w:sdtContent>
                <w:r w:rsidR="00617E55" w:rsidRPr="00D256E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830103" w:rsidRPr="00D256EC">
        <w:tc>
          <w:tcPr>
            <w:tcW w:w="7479" w:type="dxa"/>
          </w:tcPr>
          <w:p w:rsidR="00830103" w:rsidRPr="00D256EC" w:rsidRDefault="00BB7508" w:rsidP="00D256EC">
            <w:pPr>
              <w:ind w:left="284"/>
            </w:pPr>
            <w:r w:rsidRPr="00D256EC">
              <w:t>Ensemble „</w:t>
            </w:r>
            <w:r w:rsidRPr="00D256EC">
              <w:rPr>
                <w:rStyle w:val="NAMEZchn"/>
              </w:rPr>
              <w:t>Store</w:t>
            </w:r>
            <w:r w:rsidRPr="00D256EC">
              <w:t xml:space="preserve">“ selektieren. Es erscheinen zwei Pfeile. Den Pfeil der vom Ensemble weg zeigt mit gedrückter Maustaste selektieren und über einer leeren Stelle loslassen. </w:t>
            </w:r>
            <w:r w:rsidR="00D46819" w:rsidRPr="00D256EC">
              <w:t>Über</w:t>
            </w:r>
            <w:r w:rsidRPr="00D256EC">
              <w:t xml:space="preserve"> den Popup Menüpunkt  </w:t>
            </w:r>
            <w:r w:rsidR="00830103" w:rsidRPr="00D256EC">
              <w:rPr>
                <w:rStyle w:val="MenuPunktZchn"/>
              </w:rPr>
              <w:t xml:space="preserve">Create </w:t>
            </w:r>
            <w:proofErr w:type="spellStart"/>
            <w:r w:rsidR="00830103" w:rsidRPr="00D256EC">
              <w:rPr>
                <w:rStyle w:val="MenuPunktZchn"/>
              </w:rPr>
              <w:t>Expected</w:t>
            </w:r>
            <w:proofErr w:type="spellEnd"/>
            <w:r w:rsidR="00830103" w:rsidRPr="00D256EC">
              <w:rPr>
                <w:rStyle w:val="MenuPunktZchn"/>
              </w:rPr>
              <w:t xml:space="preserve"> </w:t>
            </w:r>
            <w:proofErr w:type="spellStart"/>
            <w:r w:rsidR="00830103" w:rsidRPr="00D256EC">
              <w:rPr>
                <w:rStyle w:val="MenuPunktZchn"/>
              </w:rPr>
              <w:t>To</w:t>
            </w:r>
            <w:proofErr w:type="spellEnd"/>
            <w:r w:rsidR="00B26133" w:rsidRPr="00D256EC">
              <w:rPr>
                <w:rStyle w:val="MenuPunktZchn"/>
              </w:rPr>
              <w:sym w:font="Wingdings" w:char="F0E0"/>
            </w:r>
            <w:proofErr w:type="spellStart"/>
            <w:r w:rsidR="00830103" w:rsidRPr="00D256EC">
              <w:rPr>
                <w:rStyle w:val="MenuPunktZchn"/>
              </w:rPr>
              <w:t>Existing</w:t>
            </w:r>
            <w:proofErr w:type="spellEnd"/>
            <w:r w:rsidR="00830103" w:rsidRPr="00D256EC">
              <w:rPr>
                <w:rStyle w:val="MenuPunktZchn"/>
              </w:rPr>
              <w:t xml:space="preserve"> Element</w:t>
            </w:r>
            <w:r w:rsidR="00D46819" w:rsidRPr="00D256EC">
              <w:t xml:space="preserve"> </w:t>
            </w:r>
            <w:r w:rsidR="00BA7325" w:rsidRPr="00D256EC">
              <w:t xml:space="preserve">das Ensemble </w:t>
            </w:r>
            <w:r w:rsidR="00D46819" w:rsidRPr="00D256EC">
              <w:t>„</w:t>
            </w:r>
            <w:r w:rsidR="00830103" w:rsidRPr="00D256EC">
              <w:rPr>
                <w:rStyle w:val="NAMEZchn"/>
              </w:rPr>
              <w:t>Utilities</w:t>
            </w:r>
            <w:r w:rsidR="00D46819" w:rsidRPr="00D256EC">
              <w:t>“ auswählen.</w:t>
            </w:r>
            <w:r w:rsidR="00830103" w:rsidRPr="00D256EC">
              <w:t xml:space="preserve"> </w:t>
            </w:r>
            <w:r w:rsidR="00D46819" w:rsidRPr="00D256EC">
              <w:t xml:space="preserve">Eine </w:t>
            </w:r>
            <w:proofErr w:type="spellStart"/>
            <w:r w:rsidR="00D46819" w:rsidRPr="00D256EC">
              <w:t>Expected</w:t>
            </w:r>
            <w:proofErr w:type="spellEnd"/>
            <w:r w:rsidR="00D46819" w:rsidRPr="00D256EC">
              <w:t xml:space="preserve"> Dependency von „</w:t>
            </w:r>
            <w:r w:rsidR="00D46819" w:rsidRPr="00D256EC">
              <w:rPr>
                <w:rStyle w:val="NAMEZchn"/>
              </w:rPr>
              <w:t>Store</w:t>
            </w:r>
            <w:r w:rsidR="00D46819" w:rsidRPr="00D256EC">
              <w:t>” zu „</w:t>
            </w:r>
            <w:proofErr w:type="spellStart"/>
            <w:r w:rsidR="00D46819" w:rsidRPr="00D256EC">
              <w:rPr>
                <w:rStyle w:val="NAMEZchn"/>
              </w:rPr>
              <w:t>Utilites</w:t>
            </w:r>
            <w:proofErr w:type="spellEnd"/>
            <w:r w:rsidR="00D46819" w:rsidRPr="00D256EC">
              <w:t>” wird angelegt</w:t>
            </w:r>
            <w:r w:rsidR="00830103" w:rsidRPr="00D256EC">
              <w:t>.</w:t>
            </w:r>
          </w:p>
        </w:tc>
        <w:tc>
          <w:tcPr>
            <w:tcW w:w="567" w:type="dxa"/>
            <w:vAlign w:val="center"/>
          </w:tcPr>
          <w:p w:rsidR="00830103" w:rsidRPr="00D256EC" w:rsidRDefault="00901276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1891999198"/>
              </w:sdtPr>
              <w:sdtContent>
                <w:r w:rsidR="00830103" w:rsidRPr="00D256E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30103" w:rsidRPr="00D256EC" w:rsidRDefault="00901276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-1357803716"/>
              </w:sdtPr>
              <w:sdtContent>
                <w:r w:rsidR="00830103" w:rsidRPr="00D256E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30103" w:rsidRPr="00D256EC" w:rsidRDefault="00901276" w:rsidP="006B1A35">
            <w:pPr>
              <w:jc w:val="center"/>
            </w:pPr>
            <w:sdt>
              <w:sdtPr>
                <w:id w:val="1072706420"/>
              </w:sdtPr>
              <w:sdtContent>
                <w:r w:rsidR="00617E55" w:rsidRPr="00D256E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830103" w:rsidRPr="00D256EC">
        <w:tc>
          <w:tcPr>
            <w:tcW w:w="7479" w:type="dxa"/>
          </w:tcPr>
          <w:p w:rsidR="00830103" w:rsidRPr="00D256EC" w:rsidRDefault="001D5F20" w:rsidP="00D256EC">
            <w:pPr>
              <w:ind w:left="284"/>
            </w:pPr>
            <w:r>
              <w:t xml:space="preserve">Prüfen, dass im Outlineview genau die Elemente angezeigt werden, die auch im Vespucci-Diagramm enthalten sind. Weiterhin muss eine eventuell im </w:t>
            </w:r>
            <w:r>
              <w:lastRenderedPageBreak/>
              <w:t xml:space="preserve">Vespucci-Diagramm vorhandene Hierarchie auch im </w:t>
            </w:r>
            <w:r w:rsidR="00DE5AE9">
              <w:t>Outlineview</w:t>
            </w:r>
            <w:r>
              <w:t xml:space="preserve"> erkennbar sein.</w:t>
            </w:r>
          </w:p>
        </w:tc>
        <w:tc>
          <w:tcPr>
            <w:tcW w:w="567" w:type="dxa"/>
            <w:vAlign w:val="center"/>
          </w:tcPr>
          <w:p w:rsidR="00830103" w:rsidRPr="00D256EC" w:rsidRDefault="00901276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751084324"/>
              </w:sdtPr>
              <w:sdtContent>
                <w:r w:rsidR="00830103" w:rsidRPr="00D256E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30103" w:rsidRPr="00D256EC" w:rsidRDefault="00901276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-112126887"/>
              </w:sdtPr>
              <w:sdtContent>
                <w:r w:rsidR="00830103" w:rsidRPr="00D256E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30103" w:rsidRPr="00D256EC" w:rsidRDefault="00901276" w:rsidP="006B1A35">
            <w:pPr>
              <w:jc w:val="center"/>
            </w:pPr>
            <w:sdt>
              <w:sdtPr>
                <w:id w:val="617499656"/>
              </w:sdtPr>
              <w:sdtContent>
                <w:r w:rsidR="00617E55" w:rsidRPr="00D256E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830103" w:rsidRPr="00D256EC">
        <w:tc>
          <w:tcPr>
            <w:tcW w:w="7479" w:type="dxa"/>
          </w:tcPr>
          <w:p w:rsidR="00830103" w:rsidRPr="00D256EC" w:rsidRDefault="00830103" w:rsidP="00D256EC">
            <w:pPr>
              <w:ind w:left="284"/>
            </w:pPr>
            <w:r w:rsidRPr="00D256EC">
              <w:lastRenderedPageBreak/>
              <w:t>Recht</w:t>
            </w:r>
            <w:r w:rsidR="00B26133" w:rsidRPr="00D256EC">
              <w:t>sklick</w:t>
            </w:r>
            <w:r w:rsidRPr="00D256EC">
              <w:t xml:space="preserve"> auf </w:t>
            </w:r>
            <w:r w:rsidR="00B26133" w:rsidRPr="00D256EC">
              <w:t xml:space="preserve">die </w:t>
            </w:r>
            <w:r w:rsidRPr="00D256EC">
              <w:t xml:space="preserve">Hauptebene im Diagramm </w:t>
            </w:r>
            <w:r w:rsidR="00B26133" w:rsidRPr="00D256EC">
              <w:t>machen. Über</w:t>
            </w:r>
            <w:r w:rsidRPr="00D256EC">
              <w:t xml:space="preserve"> </w:t>
            </w:r>
            <w:r w:rsidRPr="00D256EC">
              <w:rPr>
                <w:rStyle w:val="MenuPunktZchn"/>
              </w:rPr>
              <w:t>Add</w:t>
            </w:r>
            <w:r w:rsidRPr="00D256EC">
              <w:t xml:space="preserve"> können nur Vespucci</w:t>
            </w:r>
            <w:r w:rsidR="00391607">
              <w:t>-</w:t>
            </w:r>
            <w:r w:rsidRPr="00D256EC">
              <w:t>Elemente erzeugt werden.</w:t>
            </w:r>
            <w:r w:rsidR="00A97DFE" w:rsidRPr="00D256EC">
              <w:t xml:space="preserve"> </w:t>
            </w:r>
            <w:r w:rsidR="00FE4E1F" w:rsidRPr="00D256EC">
              <w:rPr>
                <w:b/>
              </w:rPr>
              <w:t>Umsetzung</w:t>
            </w:r>
            <w:r w:rsidRPr="00D256EC">
              <w:rPr>
                <w:b/>
              </w:rPr>
              <w:t xml:space="preserve"> ist bisher nur</w:t>
            </w:r>
            <w:r w:rsidR="00B26133" w:rsidRPr="00D256EC">
              <w:rPr>
                <w:b/>
              </w:rPr>
              <w:t xml:space="preserve"> geplan</w:t>
            </w:r>
            <w:r w:rsidR="00D256EC" w:rsidRPr="00D256EC">
              <w:rPr>
                <w:b/>
              </w:rPr>
              <w:t>t!</w:t>
            </w:r>
          </w:p>
        </w:tc>
        <w:tc>
          <w:tcPr>
            <w:tcW w:w="567" w:type="dxa"/>
            <w:vAlign w:val="center"/>
          </w:tcPr>
          <w:p w:rsidR="00830103" w:rsidRPr="00D256EC" w:rsidRDefault="00901276" w:rsidP="006B1A35">
            <w:pPr>
              <w:spacing w:after="200" w:line="276" w:lineRule="auto"/>
              <w:jc w:val="center"/>
              <w:rPr>
                <w:strike/>
                <w:noProof/>
                <w:lang w:eastAsia="de-DE"/>
              </w:rPr>
            </w:pPr>
            <w:sdt>
              <w:sdtPr>
                <w:rPr>
                  <w:strike/>
                </w:rPr>
                <w:id w:val="-784734279"/>
              </w:sdtPr>
              <w:sdtContent>
                <w:r w:rsidR="00830103" w:rsidRPr="00D256EC">
                  <w:rPr>
                    <w:rFonts w:ascii="MS Gothic" w:eastAsia="MS Gothic" w:hAnsi="MS Gothic"/>
                    <w:strike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30103" w:rsidRPr="00D256EC" w:rsidRDefault="00901276" w:rsidP="006B1A35">
            <w:pPr>
              <w:spacing w:after="200" w:line="276" w:lineRule="auto"/>
              <w:jc w:val="center"/>
              <w:rPr>
                <w:strike/>
                <w:noProof/>
                <w:lang w:eastAsia="de-DE"/>
              </w:rPr>
            </w:pPr>
            <w:sdt>
              <w:sdtPr>
                <w:rPr>
                  <w:strike/>
                </w:rPr>
                <w:id w:val="187190627"/>
              </w:sdtPr>
              <w:sdtContent>
                <w:r w:rsidR="00830103" w:rsidRPr="00D256EC">
                  <w:rPr>
                    <w:rFonts w:ascii="MS Gothic" w:eastAsia="MS Gothic" w:hAnsi="MS Gothic"/>
                    <w:strike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30103" w:rsidRPr="00D256EC" w:rsidRDefault="00901276" w:rsidP="006B1A35">
            <w:pPr>
              <w:spacing w:after="200" w:line="276" w:lineRule="auto"/>
              <w:jc w:val="center"/>
              <w:rPr>
                <w:strike/>
              </w:rPr>
            </w:pPr>
            <w:sdt>
              <w:sdtPr>
                <w:rPr>
                  <w:strike/>
                </w:rPr>
                <w:id w:val="-1031882710"/>
              </w:sdtPr>
              <w:sdtContent>
                <w:r w:rsidR="00617E55" w:rsidRPr="00D256EC">
                  <w:rPr>
                    <w:rFonts w:ascii="MS Gothic" w:eastAsia="MS Gothic" w:hAnsi="MS Gothic"/>
                    <w:strike/>
                  </w:rPr>
                  <w:t>☐</w:t>
                </w:r>
              </w:sdtContent>
            </w:sdt>
          </w:p>
        </w:tc>
      </w:tr>
      <w:tr w:rsidR="00830103" w:rsidRPr="00D256EC">
        <w:tc>
          <w:tcPr>
            <w:tcW w:w="7479" w:type="dxa"/>
          </w:tcPr>
          <w:p w:rsidR="00830103" w:rsidRPr="00D256EC" w:rsidRDefault="00830103" w:rsidP="007354FB">
            <w:pPr>
              <w:ind w:left="284"/>
            </w:pPr>
            <w:r w:rsidRPr="00D256EC">
              <w:t>Alle „</w:t>
            </w:r>
            <w:r w:rsidRPr="00D256EC">
              <w:rPr>
                <w:rStyle w:val="NAMEZchn"/>
              </w:rPr>
              <w:t>Flash*.</w:t>
            </w:r>
            <w:proofErr w:type="spellStart"/>
            <w:r w:rsidRPr="00D256EC">
              <w:rPr>
                <w:rStyle w:val="NAMEZchn"/>
              </w:rPr>
              <w:t>java</w:t>
            </w:r>
            <w:proofErr w:type="spellEnd"/>
            <w:r w:rsidRPr="00D256EC">
              <w:t>“</w:t>
            </w:r>
            <w:r w:rsidR="00A97DFE" w:rsidRPr="00D256EC">
              <w:t>-Klassen</w:t>
            </w:r>
            <w:r w:rsidRPr="00D256EC">
              <w:t xml:space="preserve"> im </w:t>
            </w:r>
            <w:r w:rsidR="001E7720" w:rsidRPr="00D256EC">
              <w:t xml:space="preserve">Package </w:t>
            </w:r>
            <w:r w:rsidRPr="00D256EC">
              <w:t>„</w:t>
            </w:r>
            <w:proofErr w:type="spellStart"/>
            <w:r w:rsidRPr="00D256EC">
              <w:rPr>
                <w:rStyle w:val="NAMEZchn"/>
              </w:rPr>
              <w:t>de.tud.cs.se.flashcards.ui</w:t>
            </w:r>
            <w:proofErr w:type="spellEnd"/>
            <w:r w:rsidRPr="00D256EC">
              <w:t xml:space="preserve">“ via Drag </w:t>
            </w:r>
            <w:proofErr w:type="spellStart"/>
            <w:r w:rsidRPr="00D256EC">
              <w:t>and</w:t>
            </w:r>
            <w:proofErr w:type="spellEnd"/>
            <w:r w:rsidRPr="00D256EC">
              <w:t xml:space="preserve"> Drop</w:t>
            </w:r>
            <w:r w:rsidR="00A97DFE" w:rsidRPr="00D256EC">
              <w:t xml:space="preserve"> </w:t>
            </w:r>
            <w:r w:rsidR="00403253">
              <w:t xml:space="preserve">gemeinsam auf </w:t>
            </w:r>
            <w:r w:rsidRPr="00D256EC">
              <w:t xml:space="preserve">das Ensemble </w:t>
            </w:r>
            <w:r w:rsidR="00A97DFE" w:rsidRPr="00D256EC">
              <w:t>„</w:t>
            </w:r>
            <w:proofErr w:type="spellStart"/>
            <w:r w:rsidRPr="00D256EC">
              <w:rPr>
                <w:rStyle w:val="NAMEZchn"/>
              </w:rPr>
              <w:t>FlashCard</w:t>
            </w:r>
            <w:proofErr w:type="spellEnd"/>
            <w:r w:rsidR="00A97DFE" w:rsidRPr="00D256EC">
              <w:t>“</w:t>
            </w:r>
            <w:r w:rsidRPr="00D256EC">
              <w:t xml:space="preserve"> ziehen.</w:t>
            </w:r>
          </w:p>
        </w:tc>
        <w:tc>
          <w:tcPr>
            <w:tcW w:w="567" w:type="dxa"/>
            <w:vAlign w:val="center"/>
          </w:tcPr>
          <w:p w:rsidR="00830103" w:rsidRPr="00D256EC" w:rsidRDefault="00901276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1021431310"/>
              </w:sdtPr>
              <w:sdtContent>
                <w:r w:rsidR="00830103" w:rsidRPr="00D256E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30103" w:rsidRPr="00D256EC" w:rsidRDefault="00901276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1770818221"/>
              </w:sdtPr>
              <w:sdtContent>
                <w:r w:rsidR="00830103" w:rsidRPr="00D256E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30103" w:rsidRPr="00D256EC" w:rsidRDefault="00901276" w:rsidP="006B1A35">
            <w:pPr>
              <w:jc w:val="center"/>
            </w:pPr>
            <w:sdt>
              <w:sdtPr>
                <w:id w:val="-790979352"/>
              </w:sdtPr>
              <w:sdtContent>
                <w:r w:rsidR="00617E55" w:rsidRPr="00D256E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830103">
        <w:tc>
          <w:tcPr>
            <w:tcW w:w="7479" w:type="dxa"/>
          </w:tcPr>
          <w:p w:rsidR="00830103" w:rsidRPr="00FE289A" w:rsidRDefault="00830103" w:rsidP="00D256EC">
            <w:pPr>
              <w:ind w:left="284"/>
            </w:pPr>
            <w:r>
              <w:t>Klasse „</w:t>
            </w:r>
            <w:r w:rsidRPr="00D256EC">
              <w:rPr>
                <w:rStyle w:val="NAMEZchn"/>
              </w:rPr>
              <w:t>Utilities.java</w:t>
            </w:r>
            <w:r>
              <w:t xml:space="preserve">“ im </w:t>
            </w:r>
            <w:r w:rsidR="001E7720">
              <w:t xml:space="preserve">Package </w:t>
            </w:r>
            <w:r w:rsidR="00D256EC">
              <w:t>„</w:t>
            </w:r>
            <w:proofErr w:type="spellStart"/>
            <w:r w:rsidRPr="00D256EC">
              <w:rPr>
                <w:rStyle w:val="NAMEZchn"/>
              </w:rPr>
              <w:t>de.tud.cs.se.flashcards.ui</w:t>
            </w:r>
            <w:proofErr w:type="spellEnd"/>
            <w:r w:rsidR="00D256EC">
              <w:t>“</w:t>
            </w:r>
            <w:r>
              <w:t xml:space="preserve"> via Drag </w:t>
            </w:r>
            <w:proofErr w:type="spellStart"/>
            <w:r>
              <w:t>and</w:t>
            </w:r>
            <w:proofErr w:type="spellEnd"/>
            <w:r>
              <w:t xml:space="preserve"> Drop auf </w:t>
            </w:r>
            <w:r w:rsidR="00A97DFE">
              <w:t>das Empty Ensemble</w:t>
            </w:r>
            <w:r>
              <w:t xml:space="preserve"> </w:t>
            </w:r>
            <w:r w:rsidR="00D256EC">
              <w:t>„</w:t>
            </w:r>
            <w:proofErr w:type="spellStart"/>
            <w:r w:rsidRPr="00D256EC">
              <w:rPr>
                <w:rStyle w:val="NAMEZchn"/>
              </w:rPr>
              <w:t>BorderFactory</w:t>
            </w:r>
            <w:proofErr w:type="spellEnd"/>
            <w:r w:rsidR="00D256EC">
              <w:t>“</w:t>
            </w:r>
            <w:r>
              <w:t xml:space="preserve"> </w:t>
            </w:r>
            <w:r w:rsidR="001E7720">
              <w:t>ziehen. Drop ist nicht möglich und e</w:t>
            </w:r>
            <w:r w:rsidR="00A97DFE">
              <w:t xml:space="preserve">s wird </w:t>
            </w:r>
            <w:r w:rsidR="001E7720">
              <w:t>das entsprechende Maus-Icon</w:t>
            </w:r>
            <w:r w:rsidR="00A97DFE">
              <w:t xml:space="preserve"> angezeigt</w:t>
            </w:r>
            <w:r w:rsidR="00414FB1">
              <w:t>.</w:t>
            </w:r>
          </w:p>
        </w:tc>
        <w:tc>
          <w:tcPr>
            <w:tcW w:w="567" w:type="dxa"/>
            <w:vAlign w:val="center"/>
          </w:tcPr>
          <w:p w:rsidR="00830103" w:rsidRDefault="00901276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1393165241"/>
              </w:sdtPr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30103" w:rsidRDefault="00901276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686645072"/>
              </w:sdtPr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30103" w:rsidRDefault="00901276" w:rsidP="006B1A35">
            <w:pPr>
              <w:jc w:val="center"/>
            </w:pPr>
            <w:sdt>
              <w:sdtPr>
                <w:id w:val="1356916818"/>
              </w:sdtPr>
              <w:sdtContent>
                <w:r w:rsidR="00617E5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830103">
        <w:tc>
          <w:tcPr>
            <w:tcW w:w="7479" w:type="dxa"/>
          </w:tcPr>
          <w:p w:rsidR="00830103" w:rsidRPr="00FE289A" w:rsidRDefault="00830103" w:rsidP="007A6474">
            <w:pPr>
              <w:ind w:left="284"/>
            </w:pPr>
            <w:r>
              <w:t>Klasse „</w:t>
            </w:r>
            <w:r w:rsidRPr="00D256EC">
              <w:rPr>
                <w:rStyle w:val="NAMEZchn"/>
              </w:rPr>
              <w:t>Utilities.java</w:t>
            </w:r>
            <w:r w:rsidR="007A6474">
              <w:t>“</w:t>
            </w:r>
            <w:r>
              <w:t xml:space="preserve"> im </w:t>
            </w:r>
            <w:r w:rsidR="001E7720">
              <w:t xml:space="preserve">Package </w:t>
            </w:r>
            <w:r>
              <w:t>„</w:t>
            </w:r>
            <w:proofErr w:type="spellStart"/>
            <w:r w:rsidRPr="00D256EC">
              <w:rPr>
                <w:rStyle w:val="NAMEZchn"/>
              </w:rPr>
              <w:t>de.tud.cs.se.flashcards.ui</w:t>
            </w:r>
            <w:proofErr w:type="spellEnd"/>
            <w:r>
              <w:t xml:space="preserve">“ via Drag </w:t>
            </w:r>
            <w:proofErr w:type="spellStart"/>
            <w:r>
              <w:t>and</w:t>
            </w:r>
            <w:proofErr w:type="spellEnd"/>
            <w:r>
              <w:t xml:space="preserve"> Drop auf Ensemble </w:t>
            </w:r>
            <w:r w:rsidR="00577D43">
              <w:t>„</w:t>
            </w:r>
            <w:r w:rsidRPr="00D256EC">
              <w:rPr>
                <w:rStyle w:val="NAMEZchn"/>
              </w:rPr>
              <w:t>Utilities</w:t>
            </w:r>
            <w:r w:rsidR="00577D43">
              <w:t>“</w:t>
            </w:r>
            <w:r>
              <w:t xml:space="preserve"> ziehen.</w:t>
            </w:r>
          </w:p>
        </w:tc>
        <w:tc>
          <w:tcPr>
            <w:tcW w:w="567" w:type="dxa"/>
            <w:vAlign w:val="center"/>
          </w:tcPr>
          <w:p w:rsidR="00830103" w:rsidRDefault="00901276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-587619878"/>
              </w:sdtPr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30103" w:rsidRDefault="00901276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-1899353310"/>
              </w:sdtPr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30103" w:rsidRDefault="00901276" w:rsidP="006B1A35">
            <w:pPr>
              <w:jc w:val="center"/>
            </w:pPr>
            <w:sdt>
              <w:sdtPr>
                <w:id w:val="-1605022112"/>
              </w:sdtPr>
              <w:sdtContent>
                <w:r w:rsidR="00617E5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830103">
        <w:tc>
          <w:tcPr>
            <w:tcW w:w="7479" w:type="dxa"/>
          </w:tcPr>
          <w:p w:rsidR="00830103" w:rsidRPr="00FE289A" w:rsidRDefault="00807BBF" w:rsidP="00403253">
            <w:pPr>
              <w:ind w:left="284"/>
            </w:pPr>
            <w:r>
              <w:t xml:space="preserve">Empty </w:t>
            </w:r>
            <w:r w:rsidR="00830103">
              <w:t>Ensemble „</w:t>
            </w:r>
            <w:proofErr w:type="spellStart"/>
            <w:r w:rsidR="00830103" w:rsidRPr="00D256EC">
              <w:rPr>
                <w:rStyle w:val="NAMEZchn"/>
              </w:rPr>
              <w:t>BorderFactory</w:t>
            </w:r>
            <w:proofErr w:type="spellEnd"/>
            <w:r w:rsidR="00830103">
              <w:t>“ wählen</w:t>
            </w:r>
            <w:r w:rsidR="00391607">
              <w:t xml:space="preserve"> und </w:t>
            </w:r>
            <w:r w:rsidR="00830103">
              <w:t xml:space="preserve">über </w:t>
            </w:r>
            <w:r>
              <w:t xml:space="preserve">einen der </w:t>
            </w:r>
            <w:r w:rsidR="00830103">
              <w:t xml:space="preserve">angezeigten Pfeil </w:t>
            </w:r>
            <w:r>
              <w:t>eine Note Attachment erstellen.</w:t>
            </w:r>
          </w:p>
        </w:tc>
        <w:tc>
          <w:tcPr>
            <w:tcW w:w="567" w:type="dxa"/>
            <w:vAlign w:val="center"/>
          </w:tcPr>
          <w:p w:rsidR="00830103" w:rsidRDefault="00901276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-1664002038"/>
              </w:sdtPr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30103" w:rsidRDefault="00901276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-521857482"/>
              </w:sdtPr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30103" w:rsidRDefault="00901276" w:rsidP="006B1A35">
            <w:pPr>
              <w:jc w:val="center"/>
            </w:pPr>
            <w:sdt>
              <w:sdtPr>
                <w:id w:val="1424681549"/>
              </w:sdtPr>
              <w:sdtContent>
                <w:r w:rsidR="00617E5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830103">
        <w:tc>
          <w:tcPr>
            <w:tcW w:w="7479" w:type="dxa"/>
          </w:tcPr>
          <w:p w:rsidR="00830103" w:rsidRPr="00FE289A" w:rsidRDefault="001D5F20" w:rsidP="007A6474">
            <w:pPr>
              <w:ind w:left="284"/>
            </w:pPr>
            <w:r>
              <w:t xml:space="preserve">Prüfen, dass im Outlineview genau die Elemente angezeigt werden, die auch im Vespucci-Diagramm enthalten sind. Weiterhin muss eine eventuell im Vespucci-Diagramm vorhandene Hierarchie auch im </w:t>
            </w:r>
            <w:r w:rsidR="00DE5AE9">
              <w:t>Outlineview</w:t>
            </w:r>
            <w:r>
              <w:t xml:space="preserve"> erkennbar sein.</w:t>
            </w:r>
          </w:p>
        </w:tc>
        <w:tc>
          <w:tcPr>
            <w:tcW w:w="567" w:type="dxa"/>
            <w:vAlign w:val="center"/>
          </w:tcPr>
          <w:p w:rsidR="00830103" w:rsidRDefault="00901276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1606463099"/>
              </w:sdtPr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30103" w:rsidRDefault="00901276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352078084"/>
              </w:sdtPr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30103" w:rsidRDefault="00901276" w:rsidP="006B1A35">
            <w:pPr>
              <w:jc w:val="center"/>
            </w:pPr>
            <w:sdt>
              <w:sdtPr>
                <w:id w:val="-1676868303"/>
              </w:sdtPr>
              <w:sdtContent>
                <w:r w:rsidR="00617E5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830103">
        <w:tc>
          <w:tcPr>
            <w:tcW w:w="7479" w:type="dxa"/>
          </w:tcPr>
          <w:p w:rsidR="00830103" w:rsidRPr="00FE289A" w:rsidRDefault="00830103" w:rsidP="007A6474">
            <w:pPr>
              <w:ind w:left="284"/>
            </w:pPr>
            <w:r w:rsidRPr="007A6474">
              <w:rPr>
                <w:rStyle w:val="MenuPunktZchn"/>
              </w:rPr>
              <w:t xml:space="preserve">In- </w:t>
            </w:r>
            <w:proofErr w:type="spellStart"/>
            <w:r w:rsidRPr="007A6474">
              <w:rPr>
                <w:rStyle w:val="MenuPunktZchn"/>
              </w:rPr>
              <w:t>and</w:t>
            </w:r>
            <w:proofErr w:type="spellEnd"/>
            <w:r w:rsidRPr="007A6474">
              <w:rPr>
                <w:rStyle w:val="MenuPunktZchn"/>
              </w:rPr>
              <w:t xml:space="preserve"> Out</w:t>
            </w:r>
            <w:r w:rsidR="00577D43" w:rsidRPr="007A6474">
              <w:rPr>
                <w:rStyle w:val="MenuPunktZchn"/>
              </w:rPr>
              <w:t>-Dependency</w:t>
            </w:r>
            <w:r w:rsidR="007A6474">
              <w:t xml:space="preserve"> </w:t>
            </w:r>
            <w:r>
              <w:t>a</w:t>
            </w:r>
            <w:r w:rsidR="00577D43">
              <w:t xml:space="preserve">us der Palette wählen und von </w:t>
            </w:r>
            <w:r>
              <w:t>„</w:t>
            </w:r>
            <w:r w:rsidRPr="007A6474">
              <w:rPr>
                <w:rStyle w:val="NAMEZchn"/>
              </w:rPr>
              <w:t>Utilities</w:t>
            </w:r>
            <w:r>
              <w:t>“  nach „</w:t>
            </w:r>
            <w:r w:rsidRPr="007A6474">
              <w:rPr>
                <w:rStyle w:val="NAMEZchn"/>
              </w:rPr>
              <w:t>Flashcard</w:t>
            </w:r>
            <w:r>
              <w:t>“ ziehen.</w:t>
            </w:r>
          </w:p>
        </w:tc>
        <w:tc>
          <w:tcPr>
            <w:tcW w:w="567" w:type="dxa"/>
            <w:vAlign w:val="center"/>
          </w:tcPr>
          <w:p w:rsidR="00830103" w:rsidRDefault="00901276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795187170"/>
              </w:sdtPr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30103" w:rsidRDefault="00901276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664445019"/>
              </w:sdtPr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30103" w:rsidRDefault="00901276" w:rsidP="006B1A35">
            <w:pPr>
              <w:jc w:val="center"/>
            </w:pPr>
            <w:sdt>
              <w:sdtPr>
                <w:id w:val="1420372900"/>
              </w:sdtPr>
              <w:sdtContent>
                <w:r w:rsidR="00617E5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830103">
        <w:tc>
          <w:tcPr>
            <w:tcW w:w="7479" w:type="dxa"/>
          </w:tcPr>
          <w:p w:rsidR="00830103" w:rsidRPr="00FE289A" w:rsidRDefault="00577D43" w:rsidP="00400E1B">
            <w:pPr>
              <w:ind w:left="284"/>
            </w:pPr>
            <w:r w:rsidRPr="007A6474">
              <w:rPr>
                <w:rStyle w:val="MenuPunktZchn"/>
              </w:rPr>
              <w:t xml:space="preserve">In- </w:t>
            </w:r>
            <w:proofErr w:type="spellStart"/>
            <w:r w:rsidRPr="007A6474">
              <w:rPr>
                <w:rStyle w:val="MenuPunktZchn"/>
              </w:rPr>
              <w:t>and</w:t>
            </w:r>
            <w:proofErr w:type="spellEnd"/>
            <w:r w:rsidRPr="007A6474">
              <w:rPr>
                <w:rStyle w:val="MenuPunktZchn"/>
              </w:rPr>
              <w:t xml:space="preserve"> Out-Dependency</w:t>
            </w:r>
            <w:r>
              <w:t xml:space="preserve"> </w:t>
            </w:r>
            <w:r w:rsidR="00830103">
              <w:t>aus der Palette wählen und von  „</w:t>
            </w:r>
            <w:r w:rsidR="00252AF3">
              <w:rPr>
                <w:rStyle w:val="NAMEZchn"/>
              </w:rPr>
              <w:t>View</w:t>
            </w:r>
            <w:r w:rsidR="00830103" w:rsidRPr="007A6474">
              <w:rPr>
                <w:rStyle w:val="NAMEZchn"/>
              </w:rPr>
              <w:t>s</w:t>
            </w:r>
            <w:r w:rsidR="00830103">
              <w:t>“  nach „</w:t>
            </w:r>
            <w:r w:rsidR="00830103" w:rsidRPr="007A6474">
              <w:rPr>
                <w:rStyle w:val="NAMEZchn"/>
              </w:rPr>
              <w:t>Flashcard</w:t>
            </w:r>
            <w:r w:rsidR="00830103">
              <w:t>“ ziehen.</w:t>
            </w:r>
          </w:p>
        </w:tc>
        <w:tc>
          <w:tcPr>
            <w:tcW w:w="567" w:type="dxa"/>
            <w:vAlign w:val="center"/>
          </w:tcPr>
          <w:p w:rsidR="00830103" w:rsidRDefault="00901276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784463788"/>
              </w:sdtPr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30103" w:rsidRDefault="00901276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-211887604"/>
              </w:sdtPr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30103" w:rsidRDefault="00901276" w:rsidP="006B1A35">
            <w:pPr>
              <w:jc w:val="center"/>
            </w:pPr>
            <w:sdt>
              <w:sdtPr>
                <w:id w:val="1832481599"/>
              </w:sdtPr>
              <w:sdtContent>
                <w:r w:rsidR="00617E5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830103">
        <w:tc>
          <w:tcPr>
            <w:tcW w:w="7479" w:type="dxa"/>
          </w:tcPr>
          <w:p w:rsidR="00830103" w:rsidRPr="00FE289A" w:rsidRDefault="00830103" w:rsidP="00400E1B">
            <w:pPr>
              <w:ind w:left="284"/>
            </w:pPr>
            <w:proofErr w:type="spellStart"/>
            <w:r w:rsidRPr="007A6474">
              <w:rPr>
                <w:rStyle w:val="MenuPunktZchn"/>
              </w:rPr>
              <w:t>Expected</w:t>
            </w:r>
            <w:proofErr w:type="spellEnd"/>
            <w:r w:rsidR="00577D43" w:rsidRPr="007A6474">
              <w:rPr>
                <w:rStyle w:val="MenuPunktZchn"/>
              </w:rPr>
              <w:t xml:space="preserve"> Dependency</w:t>
            </w:r>
            <w:r w:rsidR="00577D43">
              <w:t xml:space="preserve"> aus der Palette wählen</w:t>
            </w:r>
            <w:r>
              <w:t xml:space="preserve"> und von  „</w:t>
            </w:r>
            <w:r w:rsidRPr="007A6474">
              <w:rPr>
                <w:rStyle w:val="NAMEZchn"/>
              </w:rPr>
              <w:t>Utilities</w:t>
            </w:r>
            <w:r>
              <w:t>“  nach „</w:t>
            </w:r>
            <w:r w:rsidR="00252AF3">
              <w:rPr>
                <w:rStyle w:val="NAMEZchn"/>
              </w:rPr>
              <w:t>Controller</w:t>
            </w:r>
            <w:r>
              <w:t>“ ziehen.</w:t>
            </w:r>
          </w:p>
        </w:tc>
        <w:tc>
          <w:tcPr>
            <w:tcW w:w="567" w:type="dxa"/>
            <w:vAlign w:val="center"/>
          </w:tcPr>
          <w:p w:rsidR="00830103" w:rsidRDefault="00901276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943421098"/>
              </w:sdtPr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30103" w:rsidRDefault="00901276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-1216347982"/>
              </w:sdtPr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30103" w:rsidRDefault="00901276" w:rsidP="006B1A35">
            <w:pPr>
              <w:jc w:val="center"/>
            </w:pPr>
            <w:sdt>
              <w:sdtPr>
                <w:id w:val="1473094682"/>
              </w:sdtPr>
              <w:sdtContent>
                <w:r w:rsidR="00617E5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830103">
        <w:tc>
          <w:tcPr>
            <w:tcW w:w="7479" w:type="dxa"/>
          </w:tcPr>
          <w:p w:rsidR="00830103" w:rsidRPr="00FE289A" w:rsidRDefault="001D5F20" w:rsidP="007A6474">
            <w:pPr>
              <w:ind w:left="284"/>
            </w:pPr>
            <w:r>
              <w:t xml:space="preserve">Prüfen, dass im Outlineview genau die Elemente angezeigt werden, die auch im Vespucci-Diagramm enthalten sind. Weiterhin muss eine eventuell im Vespucci-Diagramm vorhandene Hierarchie auch im </w:t>
            </w:r>
            <w:r w:rsidR="00DE5AE9">
              <w:t>Outlineview</w:t>
            </w:r>
            <w:r>
              <w:t xml:space="preserve"> erkennbar sein.</w:t>
            </w:r>
          </w:p>
        </w:tc>
        <w:tc>
          <w:tcPr>
            <w:tcW w:w="567" w:type="dxa"/>
            <w:vAlign w:val="center"/>
          </w:tcPr>
          <w:p w:rsidR="00830103" w:rsidRDefault="00901276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1864162013"/>
              </w:sdtPr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30103" w:rsidRDefault="00901276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-1247257420"/>
              </w:sdtPr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30103" w:rsidRDefault="00901276" w:rsidP="006B1A35">
            <w:pPr>
              <w:jc w:val="center"/>
            </w:pPr>
            <w:sdt>
              <w:sdtPr>
                <w:id w:val="-1396969406"/>
              </w:sdtPr>
              <w:sdtContent>
                <w:r w:rsidR="00617E5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830103">
        <w:tc>
          <w:tcPr>
            <w:tcW w:w="7479" w:type="dxa"/>
          </w:tcPr>
          <w:p w:rsidR="00830103" w:rsidRPr="00A42A78" w:rsidRDefault="00690938" w:rsidP="00327186">
            <w:pPr>
              <w:ind w:left="284"/>
              <w:rPr>
                <w:lang w:val="en-US"/>
              </w:rPr>
            </w:pPr>
            <w:r>
              <w:rPr>
                <w:lang w:val="en-US"/>
              </w:rPr>
              <w:t>Das</w:t>
            </w:r>
            <w:r w:rsidR="00830103" w:rsidRPr="00A42A78">
              <w:rPr>
                <w:lang w:val="en-US"/>
              </w:rPr>
              <w:t xml:space="preserve"> </w:t>
            </w:r>
            <w:r w:rsidR="00A42A78" w:rsidRPr="00A42A78">
              <w:rPr>
                <w:lang w:val="en-US"/>
              </w:rPr>
              <w:t xml:space="preserve">Empty </w:t>
            </w:r>
            <w:r w:rsidR="00830103" w:rsidRPr="00A42A78">
              <w:rPr>
                <w:lang w:val="en-US"/>
              </w:rPr>
              <w:t>Ensemble „</w:t>
            </w:r>
            <w:proofErr w:type="spellStart"/>
            <w:r w:rsidR="00830103" w:rsidRPr="007A6474">
              <w:rPr>
                <w:rStyle w:val="NAMEZchn"/>
                <w:lang w:val="en-GB"/>
              </w:rPr>
              <w:t>BorderFactory</w:t>
            </w:r>
            <w:proofErr w:type="spellEnd"/>
            <w:r w:rsidR="00830103" w:rsidRPr="00A42A78">
              <w:rPr>
                <w:lang w:val="en-US"/>
              </w:rPr>
              <w:t>“  in „</w:t>
            </w:r>
            <w:proofErr w:type="spellStart"/>
            <w:r w:rsidR="00830103" w:rsidRPr="007A6474">
              <w:rPr>
                <w:rStyle w:val="NAMEZchn"/>
                <w:lang w:val="en-GB"/>
              </w:rPr>
              <w:t>BorderFactories</w:t>
            </w:r>
            <w:proofErr w:type="spellEnd"/>
            <w:r w:rsidR="00830103" w:rsidRPr="00A42A78">
              <w:rPr>
                <w:lang w:val="en-US"/>
              </w:rPr>
              <w:t>“</w:t>
            </w:r>
            <w:r>
              <w:rPr>
                <w:lang w:val="en-US"/>
              </w:rPr>
              <w:t xml:space="preserve"> </w:t>
            </w:r>
            <w:r w:rsidRPr="00602BFE">
              <w:t>umbenennen</w:t>
            </w:r>
            <w:r w:rsidR="00830103" w:rsidRPr="00A42A78">
              <w:rPr>
                <w:lang w:val="en-US"/>
              </w:rPr>
              <w:t>.</w:t>
            </w:r>
          </w:p>
        </w:tc>
        <w:tc>
          <w:tcPr>
            <w:tcW w:w="567" w:type="dxa"/>
            <w:vAlign w:val="center"/>
          </w:tcPr>
          <w:p w:rsidR="00830103" w:rsidRDefault="00901276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1643767109"/>
              </w:sdtPr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30103" w:rsidRDefault="00901276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60531876"/>
              </w:sdtPr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30103" w:rsidRDefault="00901276" w:rsidP="006B1A35">
            <w:pPr>
              <w:jc w:val="center"/>
            </w:pPr>
            <w:sdt>
              <w:sdtPr>
                <w:id w:val="-601263353"/>
              </w:sdtPr>
              <w:sdtContent>
                <w:r w:rsidR="00617E5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830103">
        <w:tc>
          <w:tcPr>
            <w:tcW w:w="7479" w:type="dxa"/>
          </w:tcPr>
          <w:p w:rsidR="00830103" w:rsidRPr="00337A7E" w:rsidRDefault="00830103" w:rsidP="00690938">
            <w:pPr>
              <w:ind w:left="284"/>
            </w:pPr>
            <w:r w:rsidRPr="00337A7E">
              <w:t>Vespucci</w:t>
            </w:r>
            <w:r w:rsidR="00DE4DFF">
              <w:t>-</w:t>
            </w:r>
            <w:r w:rsidRPr="00337A7E">
              <w:t xml:space="preserve">Diagramm </w:t>
            </w:r>
            <w:r w:rsidR="00252AF3">
              <w:t>„</w:t>
            </w:r>
            <w:proofErr w:type="spellStart"/>
            <w:r w:rsidR="00252AF3" w:rsidRPr="00B45C40">
              <w:rPr>
                <w:rStyle w:val="NAMEZchn"/>
              </w:rPr>
              <w:t>R</w:t>
            </w:r>
            <w:r w:rsidR="00252AF3">
              <w:rPr>
                <w:rStyle w:val="NAMEZchn"/>
              </w:rPr>
              <w:t>e</w:t>
            </w:r>
            <w:r w:rsidR="00252AF3" w:rsidRPr="00B45C40">
              <w:rPr>
                <w:rStyle w:val="NAMEZchn"/>
              </w:rPr>
              <w:t>le</w:t>
            </w:r>
            <w:r w:rsidR="00252AF3">
              <w:rPr>
                <w:rStyle w:val="NAMEZchn"/>
              </w:rPr>
              <w:t>a</w:t>
            </w:r>
            <w:r w:rsidR="00252AF3" w:rsidRPr="00B45C40">
              <w:rPr>
                <w:rStyle w:val="NAMEZchn"/>
              </w:rPr>
              <w:t>seDiagr</w:t>
            </w:r>
            <w:r w:rsidR="00252AF3">
              <w:rPr>
                <w:rStyle w:val="NAMEZchn"/>
              </w:rPr>
              <w:t>a</w:t>
            </w:r>
            <w:r w:rsidR="00252AF3" w:rsidRPr="00B45C40">
              <w:rPr>
                <w:rStyle w:val="NAMEZchn"/>
              </w:rPr>
              <w:t>m</w:t>
            </w:r>
            <w:r w:rsidRPr="007A6474">
              <w:rPr>
                <w:rStyle w:val="NAMEZchn"/>
              </w:rPr>
              <w:t>.sad</w:t>
            </w:r>
            <w:proofErr w:type="spellEnd"/>
            <w:r w:rsidR="00DE4DFF">
              <w:t>“</w:t>
            </w:r>
            <w:r w:rsidRPr="00337A7E">
              <w:t xml:space="preserve"> </w:t>
            </w:r>
            <w:r>
              <w:t xml:space="preserve">speichern und </w:t>
            </w:r>
            <w:r w:rsidRPr="00337A7E">
              <w:t>schließen</w:t>
            </w:r>
            <w:r w:rsidR="001D5E8F">
              <w:t>.</w:t>
            </w:r>
          </w:p>
        </w:tc>
        <w:tc>
          <w:tcPr>
            <w:tcW w:w="567" w:type="dxa"/>
            <w:vAlign w:val="center"/>
          </w:tcPr>
          <w:p w:rsidR="00830103" w:rsidRDefault="00901276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486908854"/>
              </w:sdtPr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30103" w:rsidRDefault="00901276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-311110169"/>
              </w:sdtPr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30103" w:rsidRDefault="00901276" w:rsidP="006B1A35">
            <w:pPr>
              <w:jc w:val="center"/>
            </w:pPr>
            <w:sdt>
              <w:sdtPr>
                <w:id w:val="944427162"/>
              </w:sdtPr>
              <w:sdtContent>
                <w:r w:rsidR="00617E5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830103">
        <w:tc>
          <w:tcPr>
            <w:tcW w:w="7479" w:type="dxa"/>
          </w:tcPr>
          <w:p w:rsidR="00830103" w:rsidRDefault="00830103" w:rsidP="00690938">
            <w:pPr>
              <w:ind w:left="284"/>
            </w:pPr>
            <w:r>
              <w:t>Vespucci</w:t>
            </w:r>
            <w:r w:rsidR="00DE4DFF">
              <w:t>-</w:t>
            </w:r>
            <w:r>
              <w:t xml:space="preserve">Diagramm </w:t>
            </w:r>
            <w:r w:rsidR="00DE4DFF">
              <w:t>„</w:t>
            </w:r>
            <w:proofErr w:type="spellStart"/>
            <w:r w:rsidR="00252AF3" w:rsidRPr="00B45C40">
              <w:rPr>
                <w:rStyle w:val="NAMEZchn"/>
              </w:rPr>
              <w:t>R</w:t>
            </w:r>
            <w:r w:rsidR="00252AF3">
              <w:rPr>
                <w:rStyle w:val="NAMEZchn"/>
              </w:rPr>
              <w:t>e</w:t>
            </w:r>
            <w:r w:rsidR="00252AF3" w:rsidRPr="00B45C40">
              <w:rPr>
                <w:rStyle w:val="NAMEZchn"/>
              </w:rPr>
              <w:t>le</w:t>
            </w:r>
            <w:r w:rsidR="00252AF3">
              <w:rPr>
                <w:rStyle w:val="NAMEZchn"/>
              </w:rPr>
              <w:t>a</w:t>
            </w:r>
            <w:r w:rsidR="00252AF3" w:rsidRPr="00B45C40">
              <w:rPr>
                <w:rStyle w:val="NAMEZchn"/>
              </w:rPr>
              <w:t>seDiagr</w:t>
            </w:r>
            <w:r w:rsidR="00252AF3">
              <w:rPr>
                <w:rStyle w:val="NAMEZchn"/>
              </w:rPr>
              <w:t>a</w:t>
            </w:r>
            <w:r w:rsidR="00252AF3" w:rsidRPr="00B45C40">
              <w:rPr>
                <w:rStyle w:val="NAMEZchn"/>
              </w:rPr>
              <w:t>m</w:t>
            </w:r>
            <w:r w:rsidRPr="007A6474">
              <w:rPr>
                <w:rStyle w:val="NAMEZchn"/>
              </w:rPr>
              <w:t>.sad</w:t>
            </w:r>
            <w:proofErr w:type="spellEnd"/>
            <w:r w:rsidR="00DE4DFF">
              <w:t>“</w:t>
            </w:r>
            <w:r>
              <w:t xml:space="preserve"> öffnen.</w:t>
            </w:r>
          </w:p>
        </w:tc>
        <w:tc>
          <w:tcPr>
            <w:tcW w:w="567" w:type="dxa"/>
            <w:vAlign w:val="center"/>
          </w:tcPr>
          <w:p w:rsidR="00830103" w:rsidRDefault="00901276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-2007813063"/>
              </w:sdtPr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30103" w:rsidRDefault="00901276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-1170559878"/>
              </w:sdtPr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30103" w:rsidRDefault="00901276" w:rsidP="006B1A35">
            <w:pPr>
              <w:jc w:val="center"/>
            </w:pPr>
            <w:sdt>
              <w:sdtPr>
                <w:id w:val="-653058197"/>
              </w:sdtPr>
              <w:sdtContent>
                <w:r w:rsidR="00617E5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830103">
        <w:tc>
          <w:tcPr>
            <w:tcW w:w="7479" w:type="dxa"/>
          </w:tcPr>
          <w:p w:rsidR="00890D6F" w:rsidRDefault="00830103" w:rsidP="00A736EC">
            <w:pPr>
              <w:ind w:left="284"/>
            </w:pPr>
            <w:r>
              <w:t xml:space="preserve">Es muss der Fehler „Queries </w:t>
            </w:r>
            <w:proofErr w:type="spellStart"/>
            <w:r>
              <w:t>of</w:t>
            </w:r>
            <w:proofErr w:type="spellEnd"/>
            <w:r>
              <w:t xml:space="preserve"> non </w:t>
            </w:r>
            <w:proofErr w:type="spellStart"/>
            <w:r>
              <w:t>leaf</w:t>
            </w:r>
            <w:proofErr w:type="spellEnd"/>
            <w:r>
              <w:t xml:space="preserve"> </w:t>
            </w:r>
            <w:r w:rsidR="00A736EC">
              <w:t>E</w:t>
            </w:r>
            <w:r>
              <w:t>nsemble</w:t>
            </w:r>
            <w:r w:rsidR="00A736EC">
              <w:t>s</w:t>
            </w:r>
            <w:r>
              <w:t xml:space="preserve"> must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derived</w:t>
            </w:r>
            <w:proofErr w:type="spellEnd"/>
            <w:r>
              <w:t>“ angezeigt werden</w:t>
            </w:r>
            <w:r w:rsidR="00890D6F">
              <w:t>.</w:t>
            </w:r>
          </w:p>
        </w:tc>
        <w:tc>
          <w:tcPr>
            <w:tcW w:w="567" w:type="dxa"/>
            <w:vAlign w:val="center"/>
          </w:tcPr>
          <w:p w:rsidR="00830103" w:rsidRDefault="00901276" w:rsidP="006B1A35">
            <w:pPr>
              <w:jc w:val="center"/>
            </w:pPr>
            <w:sdt>
              <w:sdtPr>
                <w:id w:val="-1562161442"/>
              </w:sdtPr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30103" w:rsidRDefault="00901276" w:rsidP="006B1A35">
            <w:pPr>
              <w:jc w:val="center"/>
            </w:pPr>
            <w:sdt>
              <w:sdtPr>
                <w:id w:val="-303927852"/>
              </w:sdtPr>
              <w:sdtContent>
                <w:r w:rsidR="0083010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30103" w:rsidRDefault="00901276" w:rsidP="006B1A35">
            <w:pPr>
              <w:jc w:val="center"/>
            </w:pPr>
            <w:sdt>
              <w:sdtPr>
                <w:id w:val="555976161"/>
              </w:sdtPr>
              <w:sdtContent>
                <w:r w:rsidR="00617E5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B10154">
        <w:tc>
          <w:tcPr>
            <w:tcW w:w="7479" w:type="dxa"/>
          </w:tcPr>
          <w:p w:rsidR="00B10154" w:rsidRDefault="00B10154" w:rsidP="00602BFE">
            <w:pPr>
              <w:ind w:left="284"/>
            </w:pPr>
            <w:r>
              <w:t>Dieser Fehler muss behebbar sein, indem man die Query des Ensembles</w:t>
            </w:r>
            <w:r w:rsidR="00602BFE">
              <w:t xml:space="preserve"> „</w:t>
            </w:r>
            <w:r w:rsidR="00602BFE" w:rsidRPr="00602BFE">
              <w:rPr>
                <w:rStyle w:val="NAMEZchn"/>
              </w:rPr>
              <w:t>Views</w:t>
            </w:r>
            <w:r w:rsidR="00602BFE">
              <w:t xml:space="preserve">“ </w:t>
            </w:r>
            <w:r>
              <w:t xml:space="preserve">auf </w:t>
            </w:r>
            <w:proofErr w:type="spellStart"/>
            <w:r w:rsidRPr="007354FB">
              <w:rPr>
                <w:rStyle w:val="WERTZchn"/>
              </w:rPr>
              <w:t>derived</w:t>
            </w:r>
            <w:proofErr w:type="spellEnd"/>
            <w:r>
              <w:t xml:space="preserve"> setzt. Nach dem Speichern des Diagramms muss der Fehler verschwinden.</w:t>
            </w:r>
          </w:p>
        </w:tc>
        <w:tc>
          <w:tcPr>
            <w:tcW w:w="567" w:type="dxa"/>
            <w:vAlign w:val="center"/>
          </w:tcPr>
          <w:p w:rsidR="00B10154" w:rsidRDefault="00901276" w:rsidP="006B1A35">
            <w:pPr>
              <w:jc w:val="center"/>
            </w:pPr>
            <w:sdt>
              <w:sdtPr>
                <w:id w:val="1712375135"/>
              </w:sdtPr>
              <w:sdtContent>
                <w:r w:rsidR="00B1015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B10154" w:rsidRDefault="00901276" w:rsidP="006B1A35">
            <w:pPr>
              <w:jc w:val="center"/>
            </w:pPr>
            <w:sdt>
              <w:sdtPr>
                <w:id w:val="-135270643"/>
              </w:sdtPr>
              <w:sdtContent>
                <w:r w:rsidR="00B1015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B10154" w:rsidRDefault="00901276" w:rsidP="006B1A35">
            <w:pPr>
              <w:jc w:val="center"/>
            </w:pPr>
            <w:sdt>
              <w:sdtPr>
                <w:id w:val="-1879853277"/>
              </w:sdtPr>
              <w:sdtContent>
                <w:r w:rsidR="00B1015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B10154">
        <w:tc>
          <w:tcPr>
            <w:tcW w:w="7479" w:type="dxa"/>
          </w:tcPr>
          <w:p w:rsidR="00B10154" w:rsidRPr="00FE289A" w:rsidRDefault="001D5F20" w:rsidP="00F26100">
            <w:pPr>
              <w:ind w:left="284"/>
            </w:pPr>
            <w:r>
              <w:t xml:space="preserve">Prüfen, dass im Outlineview genau die Elemente angezeigt werden, die auch im Vespucci-Diagramm enthalten sind. Weiterhin muss eine eventuell im Vespucci-Diagramm vorhandene Hierarchie auch im </w:t>
            </w:r>
            <w:r w:rsidR="00DE5AE9">
              <w:t>Outlineview</w:t>
            </w:r>
            <w:r>
              <w:t xml:space="preserve"> erkennbar sein.</w:t>
            </w:r>
          </w:p>
        </w:tc>
        <w:tc>
          <w:tcPr>
            <w:tcW w:w="567" w:type="dxa"/>
            <w:vAlign w:val="center"/>
          </w:tcPr>
          <w:p w:rsidR="00B10154" w:rsidRDefault="00901276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1268579449"/>
              </w:sdtPr>
              <w:sdtContent>
                <w:r w:rsidR="00B1015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B10154" w:rsidRDefault="00901276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281309183"/>
              </w:sdtPr>
              <w:sdtContent>
                <w:r w:rsidR="00B1015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B10154" w:rsidRDefault="00901276" w:rsidP="006B1A35">
            <w:pPr>
              <w:jc w:val="center"/>
            </w:pPr>
            <w:sdt>
              <w:sdtPr>
                <w:id w:val="-1937744227"/>
              </w:sdtPr>
              <w:sdtContent>
                <w:r w:rsidR="00B1015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B10154">
        <w:tc>
          <w:tcPr>
            <w:tcW w:w="7479" w:type="dxa"/>
          </w:tcPr>
          <w:p w:rsidR="00B10154" w:rsidRPr="00337A7E" w:rsidRDefault="00B10154" w:rsidP="00691ACB">
            <w:pPr>
              <w:ind w:left="284"/>
            </w:pPr>
            <w:r w:rsidRPr="00337A7E">
              <w:t xml:space="preserve">Vespucci Diagramm </w:t>
            </w:r>
            <w:r w:rsidRPr="007A6474">
              <w:rPr>
                <w:rStyle w:val="NAMEZchn"/>
              </w:rPr>
              <w:t>„</w:t>
            </w:r>
            <w:proofErr w:type="spellStart"/>
            <w:r w:rsidR="00252AF3" w:rsidRPr="00B45C40">
              <w:rPr>
                <w:rStyle w:val="NAMEZchn"/>
              </w:rPr>
              <w:t>R</w:t>
            </w:r>
            <w:r w:rsidR="00252AF3">
              <w:rPr>
                <w:rStyle w:val="NAMEZchn"/>
              </w:rPr>
              <w:t>e</w:t>
            </w:r>
            <w:r w:rsidR="00252AF3" w:rsidRPr="00B45C40">
              <w:rPr>
                <w:rStyle w:val="NAMEZchn"/>
              </w:rPr>
              <w:t>le</w:t>
            </w:r>
            <w:r w:rsidR="00252AF3">
              <w:rPr>
                <w:rStyle w:val="NAMEZchn"/>
              </w:rPr>
              <w:t>a</w:t>
            </w:r>
            <w:r w:rsidR="00252AF3" w:rsidRPr="00B45C40">
              <w:rPr>
                <w:rStyle w:val="NAMEZchn"/>
              </w:rPr>
              <w:t>seDiagr</w:t>
            </w:r>
            <w:r w:rsidR="00252AF3">
              <w:rPr>
                <w:rStyle w:val="NAMEZchn"/>
              </w:rPr>
              <w:t>a</w:t>
            </w:r>
            <w:r w:rsidR="00252AF3" w:rsidRPr="00B45C40">
              <w:rPr>
                <w:rStyle w:val="NAMEZchn"/>
              </w:rPr>
              <w:t>m</w:t>
            </w:r>
            <w:r w:rsidRPr="007A6474">
              <w:rPr>
                <w:rStyle w:val="NAMEZchn"/>
              </w:rPr>
              <w:t>.sad</w:t>
            </w:r>
            <w:proofErr w:type="spellEnd"/>
            <w:r>
              <w:t>“</w:t>
            </w:r>
            <w:r w:rsidRPr="00337A7E">
              <w:t xml:space="preserve"> </w:t>
            </w:r>
            <w:r>
              <w:t xml:space="preserve">speichern und </w:t>
            </w:r>
            <w:r w:rsidRPr="00337A7E">
              <w:t>schließen</w:t>
            </w:r>
            <w:r w:rsidR="001D5E8F">
              <w:t>.</w:t>
            </w:r>
          </w:p>
        </w:tc>
        <w:tc>
          <w:tcPr>
            <w:tcW w:w="567" w:type="dxa"/>
            <w:vAlign w:val="center"/>
          </w:tcPr>
          <w:p w:rsidR="00B10154" w:rsidRDefault="00901276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1295648773"/>
              </w:sdtPr>
              <w:sdtContent>
                <w:r w:rsidR="00B1015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B10154" w:rsidRDefault="00901276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-218981947"/>
              </w:sdtPr>
              <w:sdtContent>
                <w:r w:rsidR="00B1015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B10154" w:rsidRDefault="00901276" w:rsidP="006B1A35">
            <w:pPr>
              <w:jc w:val="center"/>
            </w:pPr>
            <w:sdt>
              <w:sdtPr>
                <w:id w:val="-1326886786"/>
              </w:sdtPr>
              <w:sdtContent>
                <w:r w:rsidR="00B1015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B10154">
        <w:tc>
          <w:tcPr>
            <w:tcW w:w="7479" w:type="dxa"/>
          </w:tcPr>
          <w:p w:rsidR="00B10154" w:rsidRDefault="00B10154" w:rsidP="00B61E4B">
            <w:pPr>
              <w:ind w:left="284"/>
            </w:pPr>
            <w:r>
              <w:t>Sicherstellen, dass bei den oben durchgeführten Drop-Operationen kein Move (Datei verschwindet aus dem Projekt-Explorer) durchgeführt wurde</w:t>
            </w:r>
            <w:r w:rsidR="001D5E8F">
              <w:t>.</w:t>
            </w:r>
          </w:p>
        </w:tc>
        <w:tc>
          <w:tcPr>
            <w:tcW w:w="567" w:type="dxa"/>
            <w:vAlign w:val="center"/>
          </w:tcPr>
          <w:p w:rsidR="00B10154" w:rsidRDefault="00901276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-2126070883"/>
              </w:sdtPr>
              <w:sdtContent>
                <w:r w:rsidR="00B1015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B10154" w:rsidRDefault="00901276" w:rsidP="006B1A35">
            <w:pPr>
              <w:jc w:val="center"/>
              <w:rPr>
                <w:noProof/>
                <w:lang w:eastAsia="de-DE"/>
              </w:rPr>
            </w:pPr>
            <w:sdt>
              <w:sdtPr>
                <w:id w:val="625437278"/>
              </w:sdtPr>
              <w:sdtContent>
                <w:r w:rsidR="00B1015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B10154" w:rsidRDefault="00901276" w:rsidP="006B1A35">
            <w:pPr>
              <w:jc w:val="center"/>
            </w:pPr>
            <w:sdt>
              <w:sdtPr>
                <w:id w:val="946283140"/>
              </w:sdtPr>
              <w:sdtContent>
                <w:r w:rsidR="00B1015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</w:tbl>
    <w:p w:rsidR="0025611C" w:rsidRDefault="0025611C" w:rsidP="0025611C">
      <w:pPr>
        <w:pStyle w:val="berschrift1"/>
        <w:jc w:val="both"/>
      </w:pPr>
    </w:p>
    <w:p w:rsidR="0025611C" w:rsidRDefault="0025611C" w:rsidP="0025611C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B4019C" w:rsidRPr="0048466A" w:rsidRDefault="00B4019C" w:rsidP="00BB3FFF">
      <w:pPr>
        <w:pStyle w:val="berschrift1"/>
        <w:numPr>
          <w:ilvl w:val="1"/>
          <w:numId w:val="1"/>
        </w:numPr>
        <w:ind w:left="1418" w:hanging="1058"/>
        <w:jc w:val="both"/>
      </w:pPr>
      <w:bookmarkStart w:id="7" w:name="_Toc288996985"/>
      <w:r>
        <w:lastRenderedPageBreak/>
        <w:t>Anstoßen der Prologgenerierung aus dem Package-Explorer</w:t>
      </w:r>
      <w:bookmarkEnd w:id="7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7479"/>
        <w:gridCol w:w="567"/>
        <w:gridCol w:w="567"/>
        <w:gridCol w:w="675"/>
      </w:tblGrid>
      <w:tr w:rsidR="00B4019C" w:rsidTr="005256F3">
        <w:tc>
          <w:tcPr>
            <w:tcW w:w="7479" w:type="dxa"/>
            <w:vMerge w:val="restart"/>
          </w:tcPr>
          <w:p w:rsidR="00B4019C" w:rsidRPr="00E33904" w:rsidRDefault="00B4019C" w:rsidP="005256F3">
            <w:pPr>
              <w:rPr>
                <w:b/>
                <w:sz w:val="24"/>
                <w:szCs w:val="24"/>
              </w:rPr>
            </w:pPr>
            <w:r w:rsidRPr="00E33904">
              <w:rPr>
                <w:b/>
                <w:sz w:val="24"/>
                <w:szCs w:val="24"/>
              </w:rPr>
              <w:t>Prozessbeschreibung</w:t>
            </w:r>
          </w:p>
        </w:tc>
        <w:tc>
          <w:tcPr>
            <w:tcW w:w="1809" w:type="dxa"/>
            <w:gridSpan w:val="3"/>
          </w:tcPr>
          <w:p w:rsidR="00B4019C" w:rsidRPr="00E33904" w:rsidRDefault="00B4019C" w:rsidP="005256F3">
            <w:pPr>
              <w:rPr>
                <w:b/>
                <w:sz w:val="24"/>
                <w:szCs w:val="24"/>
              </w:rPr>
            </w:pPr>
            <w:r w:rsidRPr="00E33904">
              <w:rPr>
                <w:b/>
                <w:sz w:val="24"/>
                <w:szCs w:val="24"/>
              </w:rPr>
              <w:t>Abgenommen</w:t>
            </w:r>
          </w:p>
        </w:tc>
      </w:tr>
      <w:tr w:rsidR="00B4019C" w:rsidTr="005256F3">
        <w:tc>
          <w:tcPr>
            <w:tcW w:w="7479" w:type="dxa"/>
            <w:vMerge/>
          </w:tcPr>
          <w:p w:rsidR="00B4019C" w:rsidRPr="00E33904" w:rsidRDefault="00B4019C" w:rsidP="005256F3">
            <w:pPr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B4019C" w:rsidRPr="00C10E77" w:rsidRDefault="00B4019C" w:rsidP="005256F3">
            <w:pPr>
              <w:spacing w:after="200" w:line="276" w:lineRule="auto"/>
              <w:rPr>
                <w:b/>
                <w:sz w:val="20"/>
                <w:szCs w:val="24"/>
              </w:rPr>
            </w:pPr>
            <w:r w:rsidRPr="00C10E77">
              <w:rPr>
                <w:noProof/>
                <w:sz w:val="20"/>
                <w:lang w:eastAsia="de-DE"/>
              </w:rPr>
              <w:t>32-BitWin</w:t>
            </w:r>
          </w:p>
        </w:tc>
        <w:tc>
          <w:tcPr>
            <w:tcW w:w="567" w:type="dxa"/>
          </w:tcPr>
          <w:p w:rsidR="00B4019C" w:rsidRPr="00C10E77" w:rsidRDefault="00B4019C" w:rsidP="005256F3">
            <w:pPr>
              <w:spacing w:after="200" w:line="276" w:lineRule="auto"/>
              <w:rPr>
                <w:b/>
                <w:sz w:val="20"/>
                <w:szCs w:val="24"/>
              </w:rPr>
            </w:pPr>
            <w:r w:rsidRPr="00C10E77">
              <w:rPr>
                <w:noProof/>
                <w:sz w:val="20"/>
                <w:lang w:eastAsia="de-DE"/>
              </w:rPr>
              <w:t>64-BitWin</w:t>
            </w:r>
          </w:p>
        </w:tc>
        <w:tc>
          <w:tcPr>
            <w:tcW w:w="675" w:type="dxa"/>
          </w:tcPr>
          <w:p w:rsidR="00B4019C" w:rsidRPr="00C10E77" w:rsidRDefault="00B4019C" w:rsidP="005256F3">
            <w:pPr>
              <w:spacing w:after="200" w:line="276" w:lineRule="auto"/>
              <w:rPr>
                <w:noProof/>
                <w:sz w:val="20"/>
                <w:lang w:eastAsia="de-DE"/>
              </w:rPr>
            </w:pPr>
            <w:r w:rsidRPr="00C10E77">
              <w:rPr>
                <w:noProof/>
                <w:sz w:val="20"/>
                <w:lang w:eastAsia="de-DE"/>
              </w:rPr>
              <w:t>64-Bit OS X</w:t>
            </w:r>
          </w:p>
        </w:tc>
      </w:tr>
      <w:tr w:rsidR="00B4019C" w:rsidTr="005256F3">
        <w:tc>
          <w:tcPr>
            <w:tcW w:w="7479" w:type="dxa"/>
          </w:tcPr>
          <w:p w:rsidR="00B4019C" w:rsidRDefault="00B4019C" w:rsidP="005256F3">
            <w:pPr>
              <w:ind w:left="284"/>
            </w:pPr>
            <w:r>
              <w:t>Eintrag zum Generieren (</w:t>
            </w:r>
            <w:r w:rsidRPr="007A6474">
              <w:rPr>
                <w:rStyle w:val="MenuPunktZchn"/>
              </w:rPr>
              <w:t xml:space="preserve">Vespucci: </w:t>
            </w:r>
            <w:proofErr w:type="spellStart"/>
            <w:r w:rsidRPr="00FF328B">
              <w:rPr>
                <w:rStyle w:val="MenuPunktZchn"/>
              </w:rPr>
              <w:t>Generate</w:t>
            </w:r>
            <w:proofErr w:type="spellEnd"/>
            <w:r w:rsidRPr="007A6474">
              <w:rPr>
                <w:rStyle w:val="MenuPunktZchn"/>
              </w:rPr>
              <w:t xml:space="preserve"> </w:t>
            </w:r>
            <w:proofErr w:type="spellStart"/>
            <w:r w:rsidRPr="00FF328B">
              <w:rPr>
                <w:rStyle w:val="MenuPunktZchn"/>
              </w:rPr>
              <w:t>Architectural</w:t>
            </w:r>
            <w:proofErr w:type="spellEnd"/>
            <w:r w:rsidRPr="007A6474">
              <w:rPr>
                <w:rStyle w:val="MenuPunktZchn"/>
              </w:rPr>
              <w:t xml:space="preserve"> Model</w:t>
            </w:r>
            <w:r>
              <w:t>) findet sich nur im Kontextmenü von „</w:t>
            </w:r>
            <w:r w:rsidRPr="00DD19CE">
              <w:rPr>
                <w:rStyle w:val="NAMEZchn"/>
              </w:rPr>
              <w:t>*.</w:t>
            </w:r>
            <w:proofErr w:type="spellStart"/>
            <w:r w:rsidRPr="00DD19CE">
              <w:rPr>
                <w:rStyle w:val="NAMEZchn"/>
              </w:rPr>
              <w:t>sad</w:t>
            </w:r>
            <w:proofErr w:type="spellEnd"/>
            <w:r>
              <w:t>“-Dateien.</w:t>
            </w:r>
          </w:p>
        </w:tc>
        <w:tc>
          <w:tcPr>
            <w:tcW w:w="567" w:type="dxa"/>
            <w:vAlign w:val="center"/>
          </w:tcPr>
          <w:p w:rsidR="00B4019C" w:rsidRDefault="00901276" w:rsidP="005256F3">
            <w:pPr>
              <w:jc w:val="center"/>
            </w:pPr>
            <w:sdt>
              <w:sdtPr>
                <w:id w:val="788627843"/>
              </w:sdtPr>
              <w:sdtContent>
                <w:r w:rsidR="00B4019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B4019C" w:rsidRDefault="00901276" w:rsidP="005256F3">
            <w:pPr>
              <w:jc w:val="center"/>
            </w:pPr>
            <w:sdt>
              <w:sdtPr>
                <w:id w:val="-905678456"/>
              </w:sdtPr>
              <w:sdtContent>
                <w:r w:rsidR="00B4019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B4019C" w:rsidRDefault="00901276" w:rsidP="005256F3">
            <w:pPr>
              <w:jc w:val="center"/>
            </w:pPr>
            <w:sdt>
              <w:sdtPr>
                <w:id w:val="-962958473"/>
              </w:sdtPr>
              <w:sdtContent>
                <w:r w:rsidR="00B4019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B4019C" w:rsidTr="005256F3">
        <w:tc>
          <w:tcPr>
            <w:tcW w:w="7479" w:type="dxa"/>
          </w:tcPr>
          <w:p w:rsidR="00B4019C" w:rsidRDefault="00B4019C" w:rsidP="005256F3">
            <w:pPr>
              <w:ind w:left="284"/>
            </w:pPr>
            <w:r>
              <w:t>Aktualisieren des Package-Explorers (Nach dem Generieren einer neue „</w:t>
            </w:r>
            <w:r w:rsidRPr="007A6474">
              <w:rPr>
                <w:rStyle w:val="NAMEZchn"/>
              </w:rPr>
              <w:t>*.</w:t>
            </w:r>
            <w:proofErr w:type="spellStart"/>
            <w:r w:rsidRPr="007A6474">
              <w:rPr>
                <w:rStyle w:val="NAMEZchn"/>
              </w:rPr>
              <w:t>pl</w:t>
            </w:r>
            <w:proofErr w:type="spellEnd"/>
            <w:r>
              <w:t>“-Datei wird diese direkt im Package-Explorer angezeigt).</w:t>
            </w:r>
          </w:p>
        </w:tc>
        <w:tc>
          <w:tcPr>
            <w:tcW w:w="567" w:type="dxa"/>
            <w:vAlign w:val="center"/>
          </w:tcPr>
          <w:p w:rsidR="00B4019C" w:rsidRDefault="00901276" w:rsidP="005256F3">
            <w:pPr>
              <w:jc w:val="center"/>
            </w:pPr>
            <w:sdt>
              <w:sdtPr>
                <w:id w:val="71086794"/>
              </w:sdtPr>
              <w:sdtContent>
                <w:r w:rsidR="00B4019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B4019C" w:rsidRDefault="00901276" w:rsidP="005256F3">
            <w:pPr>
              <w:jc w:val="center"/>
            </w:pPr>
            <w:sdt>
              <w:sdtPr>
                <w:id w:val="1536773671"/>
              </w:sdtPr>
              <w:sdtContent>
                <w:r w:rsidR="00B4019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B4019C" w:rsidRDefault="00901276" w:rsidP="005256F3">
            <w:pPr>
              <w:jc w:val="center"/>
            </w:pPr>
            <w:sdt>
              <w:sdtPr>
                <w:id w:val="-1836296806"/>
              </w:sdtPr>
              <w:sdtContent>
                <w:r w:rsidR="00B4019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</w:tbl>
    <w:p w:rsidR="005D5256" w:rsidRPr="0048466A" w:rsidRDefault="005D5256" w:rsidP="00BB3FFF">
      <w:pPr>
        <w:pStyle w:val="berschrift1"/>
        <w:numPr>
          <w:ilvl w:val="1"/>
          <w:numId w:val="1"/>
        </w:numPr>
        <w:jc w:val="both"/>
      </w:pPr>
      <w:bookmarkStart w:id="8" w:name="_Toc288996986"/>
      <w:r>
        <w:t>Verhalten der Rote-Linien-Erzeugung überprüfen</w:t>
      </w:r>
      <w:bookmarkEnd w:id="8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7479"/>
        <w:gridCol w:w="567"/>
        <w:gridCol w:w="567"/>
        <w:gridCol w:w="675"/>
      </w:tblGrid>
      <w:tr w:rsidR="005D5256" w:rsidTr="005256F3">
        <w:tc>
          <w:tcPr>
            <w:tcW w:w="7479" w:type="dxa"/>
            <w:vMerge w:val="restart"/>
          </w:tcPr>
          <w:p w:rsidR="005D5256" w:rsidRPr="00E33904" w:rsidRDefault="005D5256" w:rsidP="005256F3">
            <w:pPr>
              <w:rPr>
                <w:b/>
                <w:sz w:val="24"/>
                <w:szCs w:val="24"/>
              </w:rPr>
            </w:pPr>
            <w:r w:rsidRPr="00E33904">
              <w:rPr>
                <w:b/>
                <w:sz w:val="24"/>
                <w:szCs w:val="24"/>
              </w:rPr>
              <w:t>Prozessbeschreibung</w:t>
            </w:r>
          </w:p>
        </w:tc>
        <w:tc>
          <w:tcPr>
            <w:tcW w:w="1809" w:type="dxa"/>
            <w:gridSpan w:val="3"/>
          </w:tcPr>
          <w:p w:rsidR="005D5256" w:rsidRPr="00E33904" w:rsidRDefault="005D5256" w:rsidP="005256F3">
            <w:pPr>
              <w:rPr>
                <w:b/>
                <w:sz w:val="24"/>
                <w:szCs w:val="24"/>
              </w:rPr>
            </w:pPr>
            <w:r w:rsidRPr="00E33904">
              <w:rPr>
                <w:b/>
                <w:sz w:val="24"/>
                <w:szCs w:val="24"/>
              </w:rPr>
              <w:t>Abgenommen</w:t>
            </w:r>
          </w:p>
        </w:tc>
      </w:tr>
      <w:tr w:rsidR="005D5256" w:rsidTr="005256F3">
        <w:tc>
          <w:tcPr>
            <w:tcW w:w="7479" w:type="dxa"/>
            <w:vMerge/>
          </w:tcPr>
          <w:p w:rsidR="005D5256" w:rsidRPr="00E33904" w:rsidRDefault="005D5256" w:rsidP="005256F3">
            <w:pPr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5D5256" w:rsidRPr="00C10E77" w:rsidRDefault="005D5256" w:rsidP="005256F3">
            <w:pPr>
              <w:spacing w:after="200" w:line="276" w:lineRule="auto"/>
              <w:rPr>
                <w:b/>
                <w:sz w:val="20"/>
                <w:szCs w:val="24"/>
              </w:rPr>
            </w:pPr>
            <w:r w:rsidRPr="00C10E77">
              <w:rPr>
                <w:noProof/>
                <w:sz w:val="20"/>
                <w:lang w:eastAsia="de-DE"/>
              </w:rPr>
              <w:t>32-BitWin</w:t>
            </w:r>
          </w:p>
        </w:tc>
        <w:tc>
          <w:tcPr>
            <w:tcW w:w="567" w:type="dxa"/>
          </w:tcPr>
          <w:p w:rsidR="005D5256" w:rsidRPr="00C10E77" w:rsidRDefault="005D5256" w:rsidP="005256F3">
            <w:pPr>
              <w:spacing w:after="200" w:line="276" w:lineRule="auto"/>
              <w:rPr>
                <w:b/>
                <w:sz w:val="20"/>
                <w:szCs w:val="24"/>
              </w:rPr>
            </w:pPr>
            <w:r w:rsidRPr="00C10E77">
              <w:rPr>
                <w:noProof/>
                <w:sz w:val="20"/>
                <w:lang w:eastAsia="de-DE"/>
              </w:rPr>
              <w:t>64-BitWin</w:t>
            </w:r>
          </w:p>
        </w:tc>
        <w:tc>
          <w:tcPr>
            <w:tcW w:w="675" w:type="dxa"/>
          </w:tcPr>
          <w:p w:rsidR="005D5256" w:rsidRPr="00C10E77" w:rsidRDefault="005D5256" w:rsidP="005256F3">
            <w:pPr>
              <w:spacing w:after="200" w:line="276" w:lineRule="auto"/>
              <w:rPr>
                <w:noProof/>
                <w:sz w:val="20"/>
                <w:lang w:eastAsia="de-DE"/>
              </w:rPr>
            </w:pPr>
            <w:r w:rsidRPr="00C10E77">
              <w:rPr>
                <w:noProof/>
                <w:sz w:val="20"/>
                <w:lang w:eastAsia="de-DE"/>
              </w:rPr>
              <w:t>64-Bit OS X</w:t>
            </w:r>
          </w:p>
        </w:tc>
      </w:tr>
      <w:tr w:rsidR="005D5256" w:rsidTr="005256F3">
        <w:tc>
          <w:tcPr>
            <w:tcW w:w="7479" w:type="dxa"/>
          </w:tcPr>
          <w:p w:rsidR="005D5256" w:rsidRDefault="005D5256" w:rsidP="005256F3">
            <w:pPr>
              <w:ind w:left="284"/>
            </w:pPr>
            <w:r>
              <w:t>Diagramm „</w:t>
            </w:r>
            <w:proofErr w:type="spellStart"/>
            <w:r w:rsidRPr="007A6474">
              <w:rPr>
                <w:rStyle w:val="NAMEZchn"/>
              </w:rPr>
              <w:t>RedLine.sad</w:t>
            </w:r>
            <w:proofErr w:type="spellEnd"/>
            <w:r>
              <w:t>“ öffnen</w:t>
            </w:r>
          </w:p>
        </w:tc>
        <w:tc>
          <w:tcPr>
            <w:tcW w:w="567" w:type="dxa"/>
            <w:vAlign w:val="center"/>
          </w:tcPr>
          <w:p w:rsidR="005D5256" w:rsidRDefault="00901276" w:rsidP="005256F3">
            <w:pPr>
              <w:jc w:val="center"/>
            </w:pPr>
            <w:sdt>
              <w:sdtPr>
                <w:id w:val="-208727406"/>
              </w:sdtPr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5D5256" w:rsidRDefault="00901276" w:rsidP="005256F3">
            <w:pPr>
              <w:jc w:val="center"/>
            </w:pPr>
            <w:sdt>
              <w:sdtPr>
                <w:id w:val="-1037739002"/>
              </w:sdtPr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5D5256" w:rsidRDefault="00901276" w:rsidP="005256F3">
            <w:pPr>
              <w:jc w:val="center"/>
            </w:pPr>
            <w:sdt>
              <w:sdtPr>
                <w:id w:val="-1474442228"/>
              </w:sdtPr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5D5256" w:rsidTr="005256F3">
        <w:tc>
          <w:tcPr>
            <w:tcW w:w="7479" w:type="dxa"/>
          </w:tcPr>
          <w:p w:rsidR="005D5256" w:rsidRDefault="005D5256" w:rsidP="005256F3">
            <w:pPr>
              <w:ind w:left="284"/>
            </w:pPr>
            <w:r>
              <w:t>Jede Kombination von eingeklappt und nicht eingeklappt der Ensembles ausprobieren. Die Dependencies müssen immer richtig angezeigt werden (Es gibt acht verschiedenen Möglichkeiten).</w:t>
            </w:r>
          </w:p>
        </w:tc>
        <w:tc>
          <w:tcPr>
            <w:tcW w:w="567" w:type="dxa"/>
            <w:vAlign w:val="center"/>
          </w:tcPr>
          <w:p w:rsidR="005D5256" w:rsidRDefault="00901276" w:rsidP="005256F3">
            <w:pPr>
              <w:jc w:val="center"/>
            </w:pPr>
            <w:sdt>
              <w:sdtPr>
                <w:id w:val="1274899994"/>
              </w:sdtPr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5D5256" w:rsidRDefault="00901276" w:rsidP="005256F3">
            <w:pPr>
              <w:jc w:val="center"/>
            </w:pPr>
            <w:sdt>
              <w:sdtPr>
                <w:id w:val="983828004"/>
              </w:sdtPr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5D5256" w:rsidRDefault="00901276" w:rsidP="005256F3">
            <w:pPr>
              <w:jc w:val="center"/>
            </w:pPr>
            <w:sdt>
              <w:sdtPr>
                <w:id w:val="-698000308"/>
              </w:sdtPr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33453D" w:rsidTr="005256F3">
        <w:tc>
          <w:tcPr>
            <w:tcW w:w="7479" w:type="dxa"/>
          </w:tcPr>
          <w:p w:rsidR="0033453D" w:rsidRDefault="0095519E" w:rsidP="0095519E">
            <w:pPr>
              <w:ind w:left="284"/>
            </w:pPr>
            <w:r>
              <w:t xml:space="preserve">Alle Ensembles aufklappen und dann das Ensemble </w:t>
            </w:r>
            <w:r w:rsidRPr="0095519E">
              <w:rPr>
                <w:rStyle w:val="NAMEZchn"/>
              </w:rPr>
              <w:t>„</w:t>
            </w:r>
            <w:r>
              <w:rPr>
                <w:rStyle w:val="NAMEZchn"/>
              </w:rPr>
              <w:t>layer1</w:t>
            </w:r>
            <w:r w:rsidRPr="0095519E">
              <w:rPr>
                <w:rStyle w:val="NAMEZchn"/>
              </w:rPr>
              <w:t>“</w:t>
            </w:r>
            <w:r>
              <w:t xml:space="preserve"> einklappen.</w:t>
            </w:r>
          </w:p>
        </w:tc>
        <w:tc>
          <w:tcPr>
            <w:tcW w:w="567" w:type="dxa"/>
            <w:vAlign w:val="center"/>
          </w:tcPr>
          <w:p w:rsidR="0033453D" w:rsidRDefault="00901276" w:rsidP="005256F3">
            <w:pPr>
              <w:jc w:val="center"/>
            </w:pPr>
            <w:sdt>
              <w:sdtPr>
                <w:id w:val="1747147100"/>
              </w:sdtPr>
              <w:sdtContent>
                <w:r w:rsidR="0033453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33453D" w:rsidRDefault="00901276" w:rsidP="005256F3">
            <w:pPr>
              <w:jc w:val="center"/>
            </w:pPr>
            <w:sdt>
              <w:sdtPr>
                <w:id w:val="1975720802"/>
              </w:sdtPr>
              <w:sdtContent>
                <w:r w:rsidR="0033453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33453D" w:rsidRDefault="00901276" w:rsidP="005256F3">
            <w:pPr>
              <w:jc w:val="center"/>
            </w:pPr>
            <w:sdt>
              <w:sdtPr>
                <w:id w:val="-1084985096"/>
              </w:sdtPr>
              <w:sdtContent>
                <w:r w:rsidR="0033453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5D5256" w:rsidTr="005256F3">
        <w:tc>
          <w:tcPr>
            <w:tcW w:w="7479" w:type="dxa"/>
          </w:tcPr>
          <w:p w:rsidR="005D5256" w:rsidRDefault="0095519E" w:rsidP="0095519E">
            <w:pPr>
              <w:ind w:left="284"/>
            </w:pPr>
            <w:r>
              <w:t>R</w:t>
            </w:r>
            <w:r w:rsidR="005D5256">
              <w:t>ote Linie</w:t>
            </w:r>
            <w:r>
              <w:t xml:space="preserve"> von </w:t>
            </w:r>
            <w:r w:rsidRPr="0095519E">
              <w:rPr>
                <w:rStyle w:val="NAMEZchn"/>
              </w:rPr>
              <w:t>„Ebene2“</w:t>
            </w:r>
            <w:r>
              <w:t xml:space="preserve"> nach </w:t>
            </w:r>
            <w:r w:rsidRPr="0095519E">
              <w:rPr>
                <w:rStyle w:val="NAMEZchn"/>
              </w:rPr>
              <w:t>„layer1“</w:t>
            </w:r>
            <w:r w:rsidR="005D5256">
              <w:t xml:space="preserve"> löschen </w:t>
            </w:r>
            <w:r w:rsidR="005D5256">
              <w:sym w:font="Wingdings" w:char="F0E0"/>
            </w:r>
            <w:r w:rsidR="005D5256">
              <w:t xml:space="preserve"> Die dazugehörige Abhängigkeit wird gelöscht</w:t>
            </w:r>
          </w:p>
        </w:tc>
        <w:tc>
          <w:tcPr>
            <w:tcW w:w="567" w:type="dxa"/>
            <w:vAlign w:val="center"/>
          </w:tcPr>
          <w:p w:rsidR="005D5256" w:rsidRDefault="00901276" w:rsidP="005256F3">
            <w:pPr>
              <w:jc w:val="center"/>
            </w:pPr>
            <w:sdt>
              <w:sdtPr>
                <w:id w:val="775755728"/>
              </w:sdtPr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5D5256" w:rsidRDefault="00901276" w:rsidP="005256F3">
            <w:pPr>
              <w:jc w:val="center"/>
            </w:pPr>
            <w:sdt>
              <w:sdtPr>
                <w:id w:val="-689146343"/>
              </w:sdtPr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5D5256" w:rsidRDefault="00901276" w:rsidP="005256F3">
            <w:pPr>
              <w:jc w:val="center"/>
            </w:pPr>
            <w:sdt>
              <w:sdtPr>
                <w:id w:val="-138185878"/>
              </w:sdtPr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25611C" w:rsidTr="005256F3">
        <w:tc>
          <w:tcPr>
            <w:tcW w:w="7479" w:type="dxa"/>
          </w:tcPr>
          <w:p w:rsidR="0025611C" w:rsidRDefault="0095519E" w:rsidP="00B7782E">
            <w:pPr>
              <w:ind w:left="284"/>
            </w:pPr>
            <w:r>
              <w:t xml:space="preserve">Alle Ensembles aufklappen und bei </w:t>
            </w:r>
            <w:r w:rsidRPr="0095519E">
              <w:rPr>
                <w:rStyle w:val="NAMEZchn"/>
              </w:rPr>
              <w:t>„Ensemble3“</w:t>
            </w:r>
            <w:r>
              <w:t xml:space="preserve"> </w:t>
            </w:r>
            <w:r w:rsidR="00B7782E">
              <w:t xml:space="preserve">ein </w:t>
            </w:r>
            <w:proofErr w:type="spellStart"/>
            <w:r w:rsidR="00B7782E">
              <w:t>NoteAttachment</w:t>
            </w:r>
            <w:proofErr w:type="spellEnd"/>
            <w:r w:rsidR="00B7782E">
              <w:t xml:space="preserve"> einfügen und in dieses einen beliebigen Text schreiben. Wenn das </w:t>
            </w:r>
            <w:r w:rsidR="00B7782E" w:rsidRPr="00B7782E">
              <w:rPr>
                <w:rStyle w:val="NAMEZchn"/>
              </w:rPr>
              <w:t>„Ensemble2“</w:t>
            </w:r>
            <w:r w:rsidR="00B7782E">
              <w:t xml:space="preserve"> eingeklappt wird, müssen alle Verbindungen von und zu </w:t>
            </w:r>
            <w:r w:rsidR="00B7782E" w:rsidRPr="00B7782E">
              <w:rPr>
                <w:rStyle w:val="NAMEZchn"/>
              </w:rPr>
              <w:t>„Ensemble2“</w:t>
            </w:r>
            <w:r w:rsidR="00B7782E">
              <w:t xml:space="preserve"> weiterhin angezeigt werden.</w:t>
            </w:r>
          </w:p>
        </w:tc>
        <w:tc>
          <w:tcPr>
            <w:tcW w:w="567" w:type="dxa"/>
            <w:vAlign w:val="center"/>
          </w:tcPr>
          <w:p w:rsidR="0025611C" w:rsidRDefault="00901276" w:rsidP="0025611C">
            <w:pPr>
              <w:jc w:val="center"/>
            </w:pPr>
            <w:sdt>
              <w:sdtPr>
                <w:id w:val="1460154743"/>
              </w:sdtPr>
              <w:sdtContent>
                <w:r w:rsidR="0025611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25611C" w:rsidRDefault="00901276" w:rsidP="0025611C">
            <w:pPr>
              <w:jc w:val="center"/>
            </w:pPr>
            <w:sdt>
              <w:sdtPr>
                <w:id w:val="-513151256"/>
              </w:sdtPr>
              <w:sdtContent>
                <w:r w:rsidR="0025611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25611C" w:rsidRDefault="00901276" w:rsidP="0025611C">
            <w:pPr>
              <w:jc w:val="center"/>
            </w:pPr>
            <w:sdt>
              <w:sdtPr>
                <w:id w:val="-1348704618"/>
              </w:sdtPr>
              <w:sdtContent>
                <w:r w:rsidR="0025611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25611C" w:rsidTr="005256F3">
        <w:tc>
          <w:tcPr>
            <w:tcW w:w="7479" w:type="dxa"/>
          </w:tcPr>
          <w:p w:rsidR="0025611C" w:rsidRDefault="0025611C" w:rsidP="005256F3">
            <w:pPr>
              <w:ind w:left="284"/>
            </w:pPr>
            <w:r>
              <w:t xml:space="preserve">Die Schritte alle mittels </w:t>
            </w:r>
            <w:proofErr w:type="spellStart"/>
            <w:r w:rsidRPr="007A6474">
              <w:rPr>
                <w:rStyle w:val="MenuPunktZchn"/>
              </w:rPr>
              <w:t>undo</w:t>
            </w:r>
            <w:proofErr w:type="spellEnd"/>
            <w:r>
              <w:t xml:space="preserve">  rückgängig machen und per </w:t>
            </w:r>
            <w:proofErr w:type="spellStart"/>
            <w:r w:rsidRPr="007A6474">
              <w:rPr>
                <w:rStyle w:val="MenuPunktZchn"/>
              </w:rPr>
              <w:t>redo</w:t>
            </w:r>
            <w:proofErr w:type="spellEnd"/>
            <w:r>
              <w:rPr>
                <w:rStyle w:val="MenuPunktZchn"/>
              </w:rPr>
              <w:t xml:space="preserve"> </w:t>
            </w:r>
            <w:r>
              <w:t>wiederherstellen.</w:t>
            </w:r>
          </w:p>
        </w:tc>
        <w:tc>
          <w:tcPr>
            <w:tcW w:w="567" w:type="dxa"/>
            <w:vAlign w:val="center"/>
          </w:tcPr>
          <w:p w:rsidR="0025611C" w:rsidRDefault="00901276" w:rsidP="005256F3">
            <w:pPr>
              <w:jc w:val="center"/>
            </w:pPr>
            <w:sdt>
              <w:sdtPr>
                <w:id w:val="-92948531"/>
              </w:sdtPr>
              <w:sdtContent>
                <w:r w:rsidR="0025611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25611C" w:rsidRDefault="00901276" w:rsidP="005256F3">
            <w:pPr>
              <w:jc w:val="center"/>
            </w:pPr>
            <w:sdt>
              <w:sdtPr>
                <w:id w:val="-1753802957"/>
              </w:sdtPr>
              <w:sdtContent>
                <w:r w:rsidR="0025611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25611C" w:rsidRDefault="00901276" w:rsidP="005256F3">
            <w:pPr>
              <w:jc w:val="center"/>
            </w:pPr>
            <w:sdt>
              <w:sdtPr>
                <w:id w:val="1565291901"/>
              </w:sdtPr>
              <w:sdtContent>
                <w:r w:rsidR="0025611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</w:tbl>
    <w:p w:rsidR="005D5256" w:rsidRPr="0048466A" w:rsidRDefault="005D5256" w:rsidP="00BB3FFF">
      <w:pPr>
        <w:pStyle w:val="berschrift1"/>
        <w:numPr>
          <w:ilvl w:val="1"/>
          <w:numId w:val="1"/>
        </w:numPr>
        <w:jc w:val="both"/>
      </w:pPr>
      <w:bookmarkStart w:id="9" w:name="_Toc288996987"/>
      <w:r>
        <w:t>Query-Tab in der Propertiesview</w:t>
      </w:r>
      <w:bookmarkEnd w:id="9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7479"/>
        <w:gridCol w:w="567"/>
        <w:gridCol w:w="567"/>
        <w:gridCol w:w="675"/>
      </w:tblGrid>
      <w:tr w:rsidR="005D5256" w:rsidTr="005256F3">
        <w:tc>
          <w:tcPr>
            <w:tcW w:w="7479" w:type="dxa"/>
            <w:vMerge w:val="restart"/>
          </w:tcPr>
          <w:p w:rsidR="005D5256" w:rsidRPr="00E33904" w:rsidRDefault="005D5256" w:rsidP="005256F3">
            <w:pPr>
              <w:rPr>
                <w:b/>
                <w:sz w:val="24"/>
                <w:szCs w:val="24"/>
              </w:rPr>
            </w:pPr>
            <w:r w:rsidRPr="00E33904">
              <w:rPr>
                <w:b/>
                <w:sz w:val="24"/>
                <w:szCs w:val="24"/>
              </w:rPr>
              <w:t>Prozessbeschreibung</w:t>
            </w:r>
          </w:p>
        </w:tc>
        <w:tc>
          <w:tcPr>
            <w:tcW w:w="1809" w:type="dxa"/>
            <w:gridSpan w:val="3"/>
          </w:tcPr>
          <w:p w:rsidR="005D5256" w:rsidRPr="00E33904" w:rsidRDefault="005D5256" w:rsidP="005256F3">
            <w:pPr>
              <w:rPr>
                <w:b/>
                <w:sz w:val="24"/>
                <w:szCs w:val="24"/>
              </w:rPr>
            </w:pPr>
            <w:r w:rsidRPr="00E33904">
              <w:rPr>
                <w:b/>
                <w:sz w:val="24"/>
                <w:szCs w:val="24"/>
              </w:rPr>
              <w:t>Abgenommen</w:t>
            </w:r>
          </w:p>
        </w:tc>
      </w:tr>
      <w:tr w:rsidR="005D5256" w:rsidTr="005256F3">
        <w:tc>
          <w:tcPr>
            <w:tcW w:w="7479" w:type="dxa"/>
            <w:vMerge/>
          </w:tcPr>
          <w:p w:rsidR="005D5256" w:rsidRPr="00E33904" w:rsidRDefault="005D5256" w:rsidP="005256F3">
            <w:pPr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5D5256" w:rsidRPr="00C10E77" w:rsidRDefault="005D5256" w:rsidP="005256F3">
            <w:pPr>
              <w:spacing w:after="200" w:line="276" w:lineRule="auto"/>
              <w:rPr>
                <w:b/>
                <w:sz w:val="20"/>
                <w:szCs w:val="24"/>
              </w:rPr>
            </w:pPr>
            <w:r w:rsidRPr="00C10E77">
              <w:rPr>
                <w:noProof/>
                <w:sz w:val="20"/>
                <w:lang w:eastAsia="de-DE"/>
              </w:rPr>
              <w:t>32-BitWin</w:t>
            </w:r>
          </w:p>
        </w:tc>
        <w:tc>
          <w:tcPr>
            <w:tcW w:w="567" w:type="dxa"/>
          </w:tcPr>
          <w:p w:rsidR="005D5256" w:rsidRPr="00C10E77" w:rsidRDefault="005D5256" w:rsidP="005256F3">
            <w:pPr>
              <w:spacing w:after="200" w:line="276" w:lineRule="auto"/>
              <w:rPr>
                <w:b/>
                <w:sz w:val="20"/>
                <w:szCs w:val="24"/>
              </w:rPr>
            </w:pPr>
            <w:r w:rsidRPr="00C10E77">
              <w:rPr>
                <w:noProof/>
                <w:sz w:val="20"/>
                <w:lang w:eastAsia="de-DE"/>
              </w:rPr>
              <w:t>64-BitWin</w:t>
            </w:r>
          </w:p>
        </w:tc>
        <w:tc>
          <w:tcPr>
            <w:tcW w:w="675" w:type="dxa"/>
          </w:tcPr>
          <w:p w:rsidR="005D5256" w:rsidRPr="00C10E77" w:rsidRDefault="005D5256" w:rsidP="005256F3">
            <w:pPr>
              <w:spacing w:after="200" w:line="276" w:lineRule="auto"/>
              <w:rPr>
                <w:noProof/>
                <w:sz w:val="20"/>
                <w:lang w:eastAsia="de-DE"/>
              </w:rPr>
            </w:pPr>
            <w:r w:rsidRPr="00C10E77">
              <w:rPr>
                <w:noProof/>
                <w:sz w:val="20"/>
                <w:lang w:eastAsia="de-DE"/>
              </w:rPr>
              <w:t>64-Bit OS X</w:t>
            </w:r>
          </w:p>
        </w:tc>
      </w:tr>
      <w:tr w:rsidR="005D5256" w:rsidTr="005256F3">
        <w:tc>
          <w:tcPr>
            <w:tcW w:w="7479" w:type="dxa"/>
          </w:tcPr>
          <w:p w:rsidR="005D5256" w:rsidRDefault="005D5256" w:rsidP="005256F3">
            <w:pPr>
              <w:ind w:left="284"/>
            </w:pPr>
            <w:r>
              <w:t>Das Vespucci-Diagramm „</w:t>
            </w:r>
            <w:proofErr w:type="spellStart"/>
            <w:r w:rsidRPr="009403BD">
              <w:rPr>
                <w:rStyle w:val="NAMEZchn"/>
              </w:rPr>
              <w:t>QueryTab.sad</w:t>
            </w:r>
            <w:proofErr w:type="spellEnd"/>
            <w:r>
              <w:t>“ öffnen und den Propertiesview selektieren.</w:t>
            </w:r>
          </w:p>
        </w:tc>
        <w:tc>
          <w:tcPr>
            <w:tcW w:w="567" w:type="dxa"/>
            <w:vAlign w:val="center"/>
          </w:tcPr>
          <w:p w:rsidR="005D5256" w:rsidRDefault="00901276" w:rsidP="005256F3">
            <w:pPr>
              <w:jc w:val="center"/>
            </w:pPr>
            <w:sdt>
              <w:sdtPr>
                <w:id w:val="-187676059"/>
              </w:sdtPr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5D5256" w:rsidRDefault="00901276" w:rsidP="005256F3">
            <w:pPr>
              <w:jc w:val="center"/>
            </w:pPr>
            <w:sdt>
              <w:sdtPr>
                <w:id w:val="1189104221"/>
              </w:sdtPr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5D5256" w:rsidRDefault="00901276" w:rsidP="005256F3">
            <w:pPr>
              <w:jc w:val="center"/>
            </w:pPr>
            <w:sdt>
              <w:sdtPr>
                <w:id w:val="635915719"/>
              </w:sdtPr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5D5256" w:rsidTr="005256F3">
        <w:tc>
          <w:tcPr>
            <w:tcW w:w="7479" w:type="dxa"/>
          </w:tcPr>
          <w:p w:rsidR="005D5256" w:rsidRDefault="005D5256" w:rsidP="005256F3">
            <w:pPr>
              <w:ind w:left="284"/>
            </w:pPr>
            <w:r>
              <w:t>Die Ensembles „</w:t>
            </w:r>
            <w:r w:rsidRPr="00DD19CE">
              <w:rPr>
                <w:rStyle w:val="NAMEZchn"/>
              </w:rPr>
              <w:t>Vater</w:t>
            </w:r>
            <w:r>
              <w:t>“, „</w:t>
            </w:r>
            <w:r w:rsidRPr="00DD19CE">
              <w:rPr>
                <w:rStyle w:val="NAMEZchn"/>
              </w:rPr>
              <w:t>Kind</w:t>
            </w:r>
            <w:r>
              <w:t>“ und „</w:t>
            </w:r>
            <w:r w:rsidRPr="00DD19CE">
              <w:rPr>
                <w:rStyle w:val="NAMEZchn"/>
              </w:rPr>
              <w:t>Solo</w:t>
            </w:r>
            <w:r>
              <w:t>“ nacheinander selektieren. Bei allen drei Ensembles ist im Propertiesview der Query-Tab aktive.</w:t>
            </w:r>
          </w:p>
        </w:tc>
        <w:tc>
          <w:tcPr>
            <w:tcW w:w="567" w:type="dxa"/>
            <w:vAlign w:val="center"/>
          </w:tcPr>
          <w:p w:rsidR="005D5256" w:rsidRDefault="00901276" w:rsidP="005256F3">
            <w:pPr>
              <w:jc w:val="center"/>
            </w:pPr>
            <w:sdt>
              <w:sdtPr>
                <w:id w:val="527761246"/>
              </w:sdtPr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5D5256" w:rsidRDefault="00901276" w:rsidP="005256F3">
            <w:pPr>
              <w:jc w:val="center"/>
            </w:pPr>
            <w:sdt>
              <w:sdtPr>
                <w:id w:val="405275858"/>
              </w:sdtPr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5D5256" w:rsidRDefault="00901276" w:rsidP="005256F3">
            <w:pPr>
              <w:jc w:val="center"/>
            </w:pPr>
            <w:sdt>
              <w:sdtPr>
                <w:id w:val="1230268684"/>
              </w:sdtPr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5D5256" w:rsidTr="005256F3">
        <w:tc>
          <w:tcPr>
            <w:tcW w:w="7479" w:type="dxa"/>
          </w:tcPr>
          <w:p w:rsidR="005D5256" w:rsidRDefault="005D5256" w:rsidP="005256F3">
            <w:pPr>
              <w:ind w:left="284"/>
            </w:pPr>
            <w:r>
              <w:t>Alle anderen Elemente im Vespucci-Diagramm selektieren. Bei keiner Selektierung darf der Query-Tab im Propertiesview angezeigt werden.</w:t>
            </w:r>
          </w:p>
        </w:tc>
        <w:tc>
          <w:tcPr>
            <w:tcW w:w="567" w:type="dxa"/>
            <w:vAlign w:val="center"/>
          </w:tcPr>
          <w:p w:rsidR="005D5256" w:rsidRDefault="00901276" w:rsidP="005256F3">
            <w:pPr>
              <w:jc w:val="center"/>
            </w:pPr>
            <w:sdt>
              <w:sdtPr>
                <w:id w:val="1434477781"/>
              </w:sdtPr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5D5256" w:rsidRDefault="00901276" w:rsidP="005256F3">
            <w:pPr>
              <w:jc w:val="center"/>
            </w:pPr>
            <w:sdt>
              <w:sdtPr>
                <w:id w:val="-1847858925"/>
              </w:sdtPr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5D5256" w:rsidRDefault="00901276" w:rsidP="005256F3">
            <w:pPr>
              <w:jc w:val="center"/>
            </w:pPr>
            <w:sdt>
              <w:sdtPr>
                <w:id w:val="-478547222"/>
              </w:sdtPr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5D5256" w:rsidTr="005256F3">
        <w:tc>
          <w:tcPr>
            <w:tcW w:w="7479" w:type="dxa"/>
          </w:tcPr>
          <w:p w:rsidR="005D5256" w:rsidRDefault="005D5256" w:rsidP="005256F3">
            <w:pPr>
              <w:ind w:left="284"/>
            </w:pPr>
            <w:r>
              <w:t xml:space="preserve">Neues Ensemble mit dem Paletten-Menüpunkt </w:t>
            </w:r>
            <w:r w:rsidRPr="00DD19CE">
              <w:rPr>
                <w:rStyle w:val="MenuPunktZchn"/>
              </w:rPr>
              <w:t>Ensemble</w:t>
            </w:r>
            <w:r>
              <w:t xml:space="preserve"> erzeugen. Der Query-Tab muss im Propertiesview aktive sein.</w:t>
            </w:r>
          </w:p>
        </w:tc>
        <w:tc>
          <w:tcPr>
            <w:tcW w:w="567" w:type="dxa"/>
            <w:vAlign w:val="center"/>
          </w:tcPr>
          <w:p w:rsidR="005D5256" w:rsidRDefault="00901276" w:rsidP="005256F3">
            <w:pPr>
              <w:jc w:val="center"/>
            </w:pPr>
            <w:sdt>
              <w:sdtPr>
                <w:id w:val="1993903250"/>
              </w:sdtPr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5D5256" w:rsidRDefault="00901276" w:rsidP="005256F3">
            <w:pPr>
              <w:jc w:val="center"/>
            </w:pPr>
            <w:sdt>
              <w:sdtPr>
                <w:id w:val="484520381"/>
              </w:sdtPr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5D5256" w:rsidRDefault="00901276" w:rsidP="005256F3">
            <w:pPr>
              <w:jc w:val="center"/>
            </w:pPr>
            <w:sdt>
              <w:sdtPr>
                <w:id w:val="1851128685"/>
              </w:sdtPr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5D5256" w:rsidTr="005256F3">
        <w:tc>
          <w:tcPr>
            <w:tcW w:w="7479" w:type="dxa"/>
          </w:tcPr>
          <w:p w:rsidR="005D5256" w:rsidRDefault="005D5256" w:rsidP="005256F3">
            <w:pPr>
              <w:ind w:left="284"/>
            </w:pPr>
            <w:r>
              <w:t>Die Größe des Texteingabebereichs füllt das Query-Tab zu allen Seiten aus.</w:t>
            </w:r>
          </w:p>
        </w:tc>
        <w:tc>
          <w:tcPr>
            <w:tcW w:w="567" w:type="dxa"/>
            <w:vAlign w:val="center"/>
          </w:tcPr>
          <w:p w:rsidR="005D5256" w:rsidRDefault="00901276" w:rsidP="005256F3">
            <w:pPr>
              <w:jc w:val="center"/>
            </w:pPr>
            <w:sdt>
              <w:sdtPr>
                <w:id w:val="-432124764"/>
              </w:sdtPr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5D5256" w:rsidRDefault="00901276" w:rsidP="005256F3">
            <w:pPr>
              <w:jc w:val="center"/>
            </w:pPr>
            <w:sdt>
              <w:sdtPr>
                <w:id w:val="2037780736"/>
              </w:sdtPr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5D5256" w:rsidRDefault="00901276" w:rsidP="005256F3">
            <w:pPr>
              <w:jc w:val="center"/>
            </w:pPr>
            <w:sdt>
              <w:sdtPr>
                <w:id w:val="1861855104"/>
              </w:sdtPr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5D5256" w:rsidTr="005256F3">
        <w:tc>
          <w:tcPr>
            <w:tcW w:w="7479" w:type="dxa"/>
          </w:tcPr>
          <w:p w:rsidR="005D5256" w:rsidRDefault="005D5256" w:rsidP="005256F3">
            <w:pPr>
              <w:ind w:left="284"/>
            </w:pPr>
            <w:r>
              <w:t>Das Propertiesview sowohl horizontal als auch vertikal größer und kleiner schieben. Während und nach den Größenänderungen füllt der Texteingabebereich den Query-Tab komplett aus.</w:t>
            </w:r>
          </w:p>
        </w:tc>
        <w:tc>
          <w:tcPr>
            <w:tcW w:w="567" w:type="dxa"/>
            <w:vAlign w:val="center"/>
          </w:tcPr>
          <w:p w:rsidR="005D5256" w:rsidRDefault="00901276" w:rsidP="005256F3">
            <w:pPr>
              <w:jc w:val="center"/>
            </w:pPr>
            <w:sdt>
              <w:sdtPr>
                <w:id w:val="1223177920"/>
              </w:sdtPr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5D5256" w:rsidRDefault="00901276" w:rsidP="005256F3">
            <w:pPr>
              <w:jc w:val="center"/>
            </w:pPr>
            <w:sdt>
              <w:sdtPr>
                <w:id w:val="-1097244016"/>
              </w:sdtPr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5D5256" w:rsidRDefault="00901276" w:rsidP="005256F3">
            <w:pPr>
              <w:jc w:val="center"/>
            </w:pPr>
            <w:sdt>
              <w:sdtPr>
                <w:id w:val="-2141331600"/>
              </w:sdtPr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5D5256" w:rsidTr="005256F3">
        <w:tc>
          <w:tcPr>
            <w:tcW w:w="7479" w:type="dxa"/>
          </w:tcPr>
          <w:p w:rsidR="005D5256" w:rsidRDefault="005D5256" w:rsidP="00825F2A">
            <w:pPr>
              <w:ind w:left="284"/>
            </w:pPr>
            <w:r>
              <w:lastRenderedPageBreak/>
              <w:t xml:space="preserve">In das Textfeld im Query-Tab so viel Text schreiben das die Höhe des Textes insgesamt größer ist als die Höhe des Textfeldes. Es muss die </w:t>
            </w:r>
            <w:r w:rsidR="00825F2A">
              <w:t xml:space="preserve">vertikale </w:t>
            </w:r>
            <w:r>
              <w:t xml:space="preserve">Scrollbar </w:t>
            </w:r>
            <w:r w:rsidR="00825F2A">
              <w:t xml:space="preserve">am rechten Rand </w:t>
            </w:r>
            <w:r>
              <w:t>aktiviert werden, der es ermöglicht abschnittsweise den kompletten Text zu lesen.</w:t>
            </w:r>
          </w:p>
        </w:tc>
        <w:tc>
          <w:tcPr>
            <w:tcW w:w="567" w:type="dxa"/>
            <w:vAlign w:val="center"/>
          </w:tcPr>
          <w:p w:rsidR="005D5256" w:rsidRDefault="00901276" w:rsidP="005256F3">
            <w:pPr>
              <w:jc w:val="center"/>
            </w:pPr>
            <w:sdt>
              <w:sdtPr>
                <w:id w:val="763651876"/>
              </w:sdtPr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5D5256" w:rsidRDefault="00901276" w:rsidP="005256F3">
            <w:pPr>
              <w:jc w:val="center"/>
            </w:pPr>
            <w:sdt>
              <w:sdtPr>
                <w:id w:val="882991221"/>
              </w:sdtPr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5D5256" w:rsidRDefault="00901276" w:rsidP="005256F3">
            <w:pPr>
              <w:jc w:val="center"/>
            </w:pPr>
            <w:sdt>
              <w:sdtPr>
                <w:id w:val="-1336909388"/>
              </w:sdtPr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5D5256" w:rsidTr="005256F3">
        <w:tc>
          <w:tcPr>
            <w:tcW w:w="7479" w:type="dxa"/>
          </w:tcPr>
          <w:p w:rsidR="005D5256" w:rsidRDefault="005D5256" w:rsidP="005256F3">
            <w:pPr>
              <w:ind w:left="284"/>
            </w:pPr>
            <w:r>
              <w:t>Das Propertiesview in der Höhe größer schieben. Sobald das Textfeld groß genug ist um den ganzen Text darzustellen muss die Scrollbar deaktiviert werden und der Scrollbalken verschwinden.</w:t>
            </w:r>
          </w:p>
        </w:tc>
        <w:tc>
          <w:tcPr>
            <w:tcW w:w="567" w:type="dxa"/>
            <w:vAlign w:val="center"/>
          </w:tcPr>
          <w:p w:rsidR="005D5256" w:rsidRDefault="00901276" w:rsidP="005256F3">
            <w:pPr>
              <w:jc w:val="center"/>
            </w:pPr>
            <w:sdt>
              <w:sdtPr>
                <w:id w:val="-2008046016"/>
              </w:sdtPr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5D5256" w:rsidRDefault="00901276" w:rsidP="005256F3">
            <w:pPr>
              <w:jc w:val="center"/>
            </w:pPr>
            <w:sdt>
              <w:sdtPr>
                <w:id w:val="1062687221"/>
              </w:sdtPr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5D5256" w:rsidRDefault="00901276" w:rsidP="005256F3">
            <w:pPr>
              <w:jc w:val="center"/>
            </w:pPr>
            <w:sdt>
              <w:sdtPr>
                <w:id w:val="1997609811"/>
              </w:sdtPr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5D5256" w:rsidTr="005256F3">
        <w:tc>
          <w:tcPr>
            <w:tcW w:w="7479" w:type="dxa"/>
          </w:tcPr>
          <w:p w:rsidR="005D5256" w:rsidRDefault="005D5256" w:rsidP="005256F3">
            <w:pPr>
              <w:ind w:left="284"/>
            </w:pPr>
            <w:r>
              <w:t>Das Propertiesview in der Höhe kleiner schieben. Sobald das Textfeld zu klein ist um den ganzen Text darzustellen muss die Scrollbar wieder aktiviert werden und der Scrollbalken angezeigt werden.</w:t>
            </w:r>
          </w:p>
        </w:tc>
        <w:tc>
          <w:tcPr>
            <w:tcW w:w="567" w:type="dxa"/>
            <w:vAlign w:val="center"/>
          </w:tcPr>
          <w:p w:rsidR="005D5256" w:rsidRDefault="00901276" w:rsidP="005256F3">
            <w:pPr>
              <w:jc w:val="center"/>
            </w:pPr>
            <w:sdt>
              <w:sdtPr>
                <w:id w:val="-1623375134"/>
              </w:sdtPr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5D5256" w:rsidRDefault="00901276" w:rsidP="005256F3">
            <w:pPr>
              <w:jc w:val="center"/>
            </w:pPr>
            <w:sdt>
              <w:sdtPr>
                <w:id w:val="743832279"/>
              </w:sdtPr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5D5256" w:rsidRDefault="00901276" w:rsidP="005256F3">
            <w:pPr>
              <w:jc w:val="center"/>
            </w:pPr>
            <w:sdt>
              <w:sdtPr>
                <w:id w:val="-2033486989"/>
              </w:sdtPr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5D5256" w:rsidTr="005256F3">
        <w:tc>
          <w:tcPr>
            <w:tcW w:w="7479" w:type="dxa"/>
          </w:tcPr>
          <w:p w:rsidR="005D5256" w:rsidRDefault="005D5256" w:rsidP="005256F3">
            <w:pPr>
              <w:ind w:left="284"/>
            </w:pPr>
            <w:r>
              <w:t>Über das Query-Tab die Query des Ensembles mit dem Namen „</w:t>
            </w:r>
            <w:r w:rsidRPr="00DD19CE">
              <w:rPr>
                <w:rStyle w:val="NAMEZchn"/>
              </w:rPr>
              <w:t>Vater</w:t>
            </w:r>
            <w:r>
              <w:t xml:space="preserve">“ auf </w:t>
            </w:r>
            <w:r w:rsidRPr="00995A8E">
              <w:rPr>
                <w:rStyle w:val="WERTZchn"/>
              </w:rPr>
              <w:t>d$“)(„!§ß0kQ</w:t>
            </w:r>
            <w:r>
              <w:t>, die Query des Ensembles mit dem Namen „</w:t>
            </w:r>
            <w:r w:rsidRPr="00DD19CE">
              <w:rPr>
                <w:rStyle w:val="NAMEZchn"/>
              </w:rPr>
              <w:t>Kind</w:t>
            </w:r>
            <w:r>
              <w:t xml:space="preserve">“ auf </w:t>
            </w:r>
            <w:r>
              <w:rPr>
                <w:rStyle w:val="WERTZchn"/>
              </w:rPr>
              <w:t>Query &lt;ENTER&gt;</w:t>
            </w:r>
            <w:r w:rsidRPr="00DD19CE">
              <w:rPr>
                <w:rStyle w:val="WERTZchn"/>
              </w:rPr>
              <w:t xml:space="preserve"> des</w:t>
            </w:r>
            <w:r>
              <w:rPr>
                <w:rStyle w:val="WERTZchn"/>
              </w:rPr>
              <w:t xml:space="preserve"> &lt;ENTER&gt; </w:t>
            </w:r>
            <w:r w:rsidRPr="00DD19CE">
              <w:rPr>
                <w:rStyle w:val="WERTZchn"/>
              </w:rPr>
              <w:t>Kindes</w:t>
            </w:r>
            <w:r>
              <w:t xml:space="preserve"> und die Query des Ensembles mit dem Namen „</w:t>
            </w:r>
            <w:r w:rsidRPr="00DD19CE">
              <w:rPr>
                <w:rStyle w:val="NAMEZchn"/>
              </w:rPr>
              <w:t>Solo</w:t>
            </w:r>
            <w:r>
              <w:t xml:space="preserve">“ auf </w:t>
            </w:r>
            <w:proofErr w:type="spellStart"/>
            <w:r>
              <w:rPr>
                <w:rStyle w:val="WERTZchn"/>
              </w:rPr>
              <w:t>SoloqueryT%ÄÖ</w:t>
            </w:r>
            <w:proofErr w:type="spellEnd"/>
            <w:r>
              <w:rPr>
                <w:rStyle w:val="WERTZchn"/>
              </w:rPr>
              <w:t>*+</w:t>
            </w:r>
            <w:r w:rsidRPr="00DD19CE">
              <w:rPr>
                <w:rStyle w:val="WERTZchn"/>
              </w:rPr>
              <w:t>y</w:t>
            </w:r>
            <w:r>
              <w:t xml:space="preserve"> ändern (&lt;</w:t>
            </w:r>
            <w:proofErr w:type="spellStart"/>
            <w:r>
              <w:t>Enter</w:t>
            </w:r>
            <w:proofErr w:type="spellEnd"/>
            <w:r>
              <w:t>&gt; meint einen Zeilenumbruch).</w:t>
            </w:r>
            <w:r>
              <w:br/>
              <w:t>Sicherstellen, dass beim erneuten Selektieren aller oben genannten Ensembles die geänderte Query dargestellt wird.</w:t>
            </w:r>
          </w:p>
        </w:tc>
        <w:tc>
          <w:tcPr>
            <w:tcW w:w="567" w:type="dxa"/>
            <w:vAlign w:val="center"/>
          </w:tcPr>
          <w:p w:rsidR="005D5256" w:rsidRDefault="00901276" w:rsidP="005256F3">
            <w:pPr>
              <w:jc w:val="center"/>
            </w:pPr>
            <w:sdt>
              <w:sdtPr>
                <w:id w:val="1687016242"/>
              </w:sdtPr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5D5256" w:rsidRDefault="00901276" w:rsidP="005256F3">
            <w:pPr>
              <w:jc w:val="center"/>
            </w:pPr>
            <w:sdt>
              <w:sdtPr>
                <w:id w:val="-1763598831"/>
              </w:sdtPr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5D5256" w:rsidRDefault="00901276" w:rsidP="005256F3">
            <w:pPr>
              <w:jc w:val="center"/>
            </w:pPr>
            <w:sdt>
              <w:sdtPr>
                <w:id w:val="1191564261"/>
              </w:sdtPr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5D5256" w:rsidTr="005256F3">
        <w:tc>
          <w:tcPr>
            <w:tcW w:w="7479" w:type="dxa"/>
          </w:tcPr>
          <w:p w:rsidR="005D5256" w:rsidRDefault="005D5256" w:rsidP="005256F3">
            <w:pPr>
              <w:ind w:left="284"/>
            </w:pPr>
            <w:r>
              <w:t xml:space="preserve">Sämtliche </w:t>
            </w:r>
            <w:proofErr w:type="spellStart"/>
            <w:r>
              <w:t>Queryänderung</w:t>
            </w:r>
            <w:r w:rsidR="00B10711">
              <w:t>en</w:t>
            </w:r>
            <w:proofErr w:type="spellEnd"/>
            <w:r>
              <w:t xml:space="preserve"> aus dem vorangegangen Test mit </w:t>
            </w:r>
            <w:proofErr w:type="spellStart"/>
            <w:r w:rsidRPr="002D7F47">
              <w:rPr>
                <w:rStyle w:val="MenuPunktZchn"/>
              </w:rPr>
              <w:t>undo</w:t>
            </w:r>
            <w:proofErr w:type="spellEnd"/>
            <w:r>
              <w:t xml:space="preserve"> rückgängig machen. Bei jedem </w:t>
            </w:r>
            <w:proofErr w:type="spellStart"/>
            <w:r w:rsidRPr="002D7F47">
              <w:rPr>
                <w:rStyle w:val="MenuPunktZchn"/>
              </w:rPr>
              <w:t>undo</w:t>
            </w:r>
            <w:proofErr w:type="spellEnd"/>
            <w:r>
              <w:t xml:space="preserve"> überprüfen ob es korrekt ausgeführt wurde.</w:t>
            </w:r>
          </w:p>
        </w:tc>
        <w:tc>
          <w:tcPr>
            <w:tcW w:w="567" w:type="dxa"/>
            <w:vAlign w:val="center"/>
          </w:tcPr>
          <w:p w:rsidR="005D5256" w:rsidRDefault="00901276" w:rsidP="005256F3">
            <w:pPr>
              <w:jc w:val="center"/>
            </w:pPr>
            <w:sdt>
              <w:sdtPr>
                <w:id w:val="1766955212"/>
              </w:sdtPr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5D5256" w:rsidRDefault="00901276" w:rsidP="005256F3">
            <w:pPr>
              <w:jc w:val="center"/>
            </w:pPr>
            <w:sdt>
              <w:sdtPr>
                <w:id w:val="971794415"/>
              </w:sdtPr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5D5256" w:rsidRDefault="00901276" w:rsidP="005256F3">
            <w:pPr>
              <w:jc w:val="center"/>
            </w:pPr>
            <w:sdt>
              <w:sdtPr>
                <w:id w:val="-1919155495"/>
              </w:sdtPr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5D5256" w:rsidTr="005256F3">
        <w:tc>
          <w:tcPr>
            <w:tcW w:w="7479" w:type="dxa"/>
          </w:tcPr>
          <w:p w:rsidR="005D5256" w:rsidRDefault="005D5256" w:rsidP="005256F3">
            <w:pPr>
              <w:ind w:left="284"/>
            </w:pPr>
            <w:r>
              <w:t xml:space="preserve">Sämtliche im letzten Test mit </w:t>
            </w:r>
            <w:proofErr w:type="spellStart"/>
            <w:r w:rsidRPr="002D7F47">
              <w:rPr>
                <w:rStyle w:val="MenuPunktZchn"/>
              </w:rPr>
              <w:t>undo</w:t>
            </w:r>
            <w:proofErr w:type="spellEnd"/>
            <w:r>
              <w:t xml:space="preserve"> rückgängig gemachten Änderungen mit </w:t>
            </w:r>
            <w:proofErr w:type="spellStart"/>
            <w:r w:rsidRPr="002D7F47">
              <w:rPr>
                <w:rStyle w:val="MenuPunktZchn"/>
              </w:rPr>
              <w:t>redo</w:t>
            </w:r>
            <w:proofErr w:type="spellEnd"/>
            <w:r>
              <w:t xml:space="preserve"> wiederherstellen. Bei jedem </w:t>
            </w:r>
            <w:proofErr w:type="spellStart"/>
            <w:r w:rsidRPr="002D7F47">
              <w:rPr>
                <w:rStyle w:val="MenuPunktZchn"/>
              </w:rPr>
              <w:t>redo</w:t>
            </w:r>
            <w:proofErr w:type="spellEnd"/>
            <w:r>
              <w:t xml:space="preserve"> überprüfen ob </w:t>
            </w:r>
            <w:proofErr w:type="spellStart"/>
            <w:r w:rsidRPr="002D7F47">
              <w:rPr>
                <w:rStyle w:val="MenuPunktZchn"/>
              </w:rPr>
              <w:t>redo</w:t>
            </w:r>
            <w:proofErr w:type="spellEnd"/>
            <w:r>
              <w:t xml:space="preserve"> korrekt ausgeführt wurde (Query des Ensembles überprüfen).</w:t>
            </w:r>
          </w:p>
        </w:tc>
        <w:tc>
          <w:tcPr>
            <w:tcW w:w="567" w:type="dxa"/>
            <w:vAlign w:val="center"/>
          </w:tcPr>
          <w:p w:rsidR="005D5256" w:rsidRDefault="00901276" w:rsidP="005256F3">
            <w:pPr>
              <w:jc w:val="center"/>
            </w:pPr>
            <w:sdt>
              <w:sdtPr>
                <w:id w:val="1993371572"/>
              </w:sdtPr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5D5256" w:rsidRDefault="00901276" w:rsidP="005256F3">
            <w:pPr>
              <w:jc w:val="center"/>
            </w:pPr>
            <w:sdt>
              <w:sdtPr>
                <w:id w:val="-1712717476"/>
              </w:sdtPr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5D5256" w:rsidRDefault="00901276" w:rsidP="005256F3">
            <w:pPr>
              <w:jc w:val="center"/>
            </w:pPr>
            <w:sdt>
              <w:sdtPr>
                <w:id w:val="1862462215"/>
              </w:sdtPr>
              <w:sdtContent>
                <w:r w:rsidR="005D525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</w:tbl>
    <w:p w:rsidR="00EB0396" w:rsidRPr="0048466A" w:rsidRDefault="00EB0396" w:rsidP="00BB3FFF">
      <w:pPr>
        <w:pStyle w:val="berschrift1"/>
        <w:numPr>
          <w:ilvl w:val="1"/>
          <w:numId w:val="1"/>
        </w:numPr>
        <w:ind w:left="1418" w:hanging="1058"/>
        <w:jc w:val="both"/>
      </w:pPr>
      <w:bookmarkStart w:id="10" w:name="_Toc288996988"/>
      <w:r>
        <w:t>Ensemble Verhalten beim Verschieben (siehe Bug ID:3 und 13)</w:t>
      </w:r>
      <w:bookmarkEnd w:id="10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7479"/>
        <w:gridCol w:w="567"/>
        <w:gridCol w:w="567"/>
        <w:gridCol w:w="675"/>
      </w:tblGrid>
      <w:tr w:rsidR="00EB0396" w:rsidTr="005256F3">
        <w:tc>
          <w:tcPr>
            <w:tcW w:w="7479" w:type="dxa"/>
            <w:vMerge w:val="restart"/>
          </w:tcPr>
          <w:p w:rsidR="00EB0396" w:rsidRPr="00E33904" w:rsidRDefault="00EB0396" w:rsidP="005256F3">
            <w:pPr>
              <w:rPr>
                <w:b/>
                <w:sz w:val="24"/>
                <w:szCs w:val="24"/>
              </w:rPr>
            </w:pPr>
            <w:r w:rsidRPr="00E33904">
              <w:rPr>
                <w:b/>
                <w:sz w:val="24"/>
                <w:szCs w:val="24"/>
              </w:rPr>
              <w:t>Prozessbeschreibung</w:t>
            </w:r>
          </w:p>
        </w:tc>
        <w:tc>
          <w:tcPr>
            <w:tcW w:w="1809" w:type="dxa"/>
            <w:gridSpan w:val="3"/>
          </w:tcPr>
          <w:p w:rsidR="00EB0396" w:rsidRPr="00E33904" w:rsidRDefault="00EB0396" w:rsidP="005256F3">
            <w:pPr>
              <w:rPr>
                <w:b/>
                <w:sz w:val="24"/>
                <w:szCs w:val="24"/>
              </w:rPr>
            </w:pPr>
            <w:r w:rsidRPr="00E33904">
              <w:rPr>
                <w:b/>
                <w:sz w:val="24"/>
                <w:szCs w:val="24"/>
              </w:rPr>
              <w:t>Abgenommen</w:t>
            </w:r>
          </w:p>
        </w:tc>
      </w:tr>
      <w:tr w:rsidR="00EB0396" w:rsidTr="005256F3">
        <w:tc>
          <w:tcPr>
            <w:tcW w:w="7479" w:type="dxa"/>
            <w:vMerge/>
          </w:tcPr>
          <w:p w:rsidR="00EB0396" w:rsidRPr="00E33904" w:rsidRDefault="00EB0396" w:rsidP="005256F3">
            <w:pPr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EB0396" w:rsidRPr="00C10E77" w:rsidRDefault="00EB0396" w:rsidP="005256F3">
            <w:pPr>
              <w:spacing w:after="200" w:line="276" w:lineRule="auto"/>
              <w:rPr>
                <w:b/>
                <w:sz w:val="20"/>
                <w:szCs w:val="24"/>
              </w:rPr>
            </w:pPr>
            <w:r w:rsidRPr="00C10E77">
              <w:rPr>
                <w:noProof/>
                <w:sz w:val="20"/>
                <w:lang w:eastAsia="de-DE"/>
              </w:rPr>
              <w:t>32-BitWin</w:t>
            </w:r>
          </w:p>
        </w:tc>
        <w:tc>
          <w:tcPr>
            <w:tcW w:w="567" w:type="dxa"/>
          </w:tcPr>
          <w:p w:rsidR="00EB0396" w:rsidRPr="00C10E77" w:rsidRDefault="00EB0396" w:rsidP="005256F3">
            <w:pPr>
              <w:spacing w:after="200" w:line="276" w:lineRule="auto"/>
              <w:rPr>
                <w:b/>
                <w:sz w:val="20"/>
                <w:szCs w:val="24"/>
              </w:rPr>
            </w:pPr>
            <w:r w:rsidRPr="00C10E77">
              <w:rPr>
                <w:noProof/>
                <w:sz w:val="20"/>
                <w:lang w:eastAsia="de-DE"/>
              </w:rPr>
              <w:t>64-BitWin</w:t>
            </w:r>
          </w:p>
        </w:tc>
        <w:tc>
          <w:tcPr>
            <w:tcW w:w="675" w:type="dxa"/>
          </w:tcPr>
          <w:p w:rsidR="00EB0396" w:rsidRPr="00C10E77" w:rsidRDefault="00EB0396" w:rsidP="005256F3">
            <w:pPr>
              <w:spacing w:after="200" w:line="276" w:lineRule="auto"/>
              <w:rPr>
                <w:noProof/>
                <w:sz w:val="20"/>
                <w:lang w:eastAsia="de-DE"/>
              </w:rPr>
            </w:pPr>
            <w:r w:rsidRPr="00C10E77">
              <w:rPr>
                <w:noProof/>
                <w:sz w:val="20"/>
                <w:lang w:eastAsia="de-DE"/>
              </w:rPr>
              <w:t>64-Bit OS X</w:t>
            </w:r>
          </w:p>
        </w:tc>
      </w:tr>
      <w:tr w:rsidR="00EB0396" w:rsidTr="005256F3">
        <w:tc>
          <w:tcPr>
            <w:tcW w:w="7479" w:type="dxa"/>
          </w:tcPr>
          <w:p w:rsidR="00EB0396" w:rsidRDefault="00EB0396" w:rsidP="005256F3">
            <w:pPr>
              <w:ind w:left="284"/>
            </w:pPr>
            <w:r>
              <w:t>Das Vespucci-Diagramm „</w:t>
            </w:r>
            <w:proofErr w:type="spellStart"/>
            <w:r>
              <w:rPr>
                <w:rStyle w:val="NAMEZchn"/>
              </w:rPr>
              <w:t>EnsembleVerschiebenTest</w:t>
            </w:r>
            <w:r w:rsidRPr="009403BD">
              <w:rPr>
                <w:rStyle w:val="NAMEZchn"/>
              </w:rPr>
              <w:t>.sad</w:t>
            </w:r>
            <w:proofErr w:type="spellEnd"/>
            <w:r>
              <w:t>“ öffnen</w:t>
            </w:r>
          </w:p>
        </w:tc>
        <w:tc>
          <w:tcPr>
            <w:tcW w:w="567" w:type="dxa"/>
            <w:vAlign w:val="center"/>
          </w:tcPr>
          <w:p w:rsidR="00EB0396" w:rsidRDefault="00901276" w:rsidP="005256F3">
            <w:pPr>
              <w:jc w:val="center"/>
            </w:pPr>
            <w:sdt>
              <w:sdtPr>
                <w:id w:val="-1477531399"/>
              </w:sdtPr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EB0396" w:rsidRDefault="00901276" w:rsidP="005256F3">
            <w:pPr>
              <w:jc w:val="center"/>
            </w:pPr>
            <w:sdt>
              <w:sdtPr>
                <w:id w:val="-850787152"/>
              </w:sdtPr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EB0396" w:rsidRDefault="00901276" w:rsidP="005256F3">
            <w:pPr>
              <w:jc w:val="center"/>
            </w:pPr>
            <w:sdt>
              <w:sdtPr>
                <w:id w:val="262281247"/>
              </w:sdtPr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EB0396" w:rsidTr="005256F3">
        <w:tc>
          <w:tcPr>
            <w:tcW w:w="7479" w:type="dxa"/>
          </w:tcPr>
          <w:p w:rsidR="00EB0396" w:rsidRDefault="00EB0396" w:rsidP="005256F3">
            <w:pPr>
              <w:ind w:left="284"/>
            </w:pPr>
            <w:r>
              <w:t>Die Ensembles „</w:t>
            </w:r>
            <w:r w:rsidRPr="005774FF">
              <w:rPr>
                <w:rStyle w:val="NAMEZchn"/>
              </w:rPr>
              <w:t>Verschieben1:</w:t>
            </w:r>
            <w:r>
              <w:t>“ und „</w:t>
            </w:r>
            <w:r w:rsidRPr="005774FF">
              <w:rPr>
                <w:rStyle w:val="NAMEZchn"/>
              </w:rPr>
              <w:t>Verschieben2:</w:t>
            </w:r>
            <w:r>
              <w:t>“ nacheinander in das Ensemble „</w:t>
            </w:r>
            <w:r w:rsidRPr="005774FF">
              <w:rPr>
                <w:rStyle w:val="NAMEZchn"/>
              </w:rPr>
              <w:t>Behälter2:</w:t>
            </w:r>
            <w:r>
              <w:t>“ verschieben.</w:t>
            </w:r>
          </w:p>
        </w:tc>
        <w:tc>
          <w:tcPr>
            <w:tcW w:w="567" w:type="dxa"/>
            <w:vAlign w:val="center"/>
          </w:tcPr>
          <w:p w:rsidR="00EB0396" w:rsidRDefault="00901276" w:rsidP="005256F3">
            <w:pPr>
              <w:jc w:val="center"/>
            </w:pPr>
            <w:sdt>
              <w:sdtPr>
                <w:id w:val="-1312101860"/>
              </w:sdtPr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EB0396" w:rsidRDefault="00901276" w:rsidP="005256F3">
            <w:pPr>
              <w:jc w:val="center"/>
            </w:pPr>
            <w:sdt>
              <w:sdtPr>
                <w:id w:val="-1889946861"/>
              </w:sdtPr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EB0396" w:rsidRDefault="00901276" w:rsidP="005256F3">
            <w:pPr>
              <w:jc w:val="center"/>
            </w:pPr>
            <w:sdt>
              <w:sdtPr>
                <w:id w:val="1000772544"/>
              </w:sdtPr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EB0396" w:rsidTr="005256F3">
        <w:tc>
          <w:tcPr>
            <w:tcW w:w="7479" w:type="dxa"/>
          </w:tcPr>
          <w:p w:rsidR="00EB0396" w:rsidRDefault="00EB0396" w:rsidP="005256F3">
            <w:pPr>
              <w:ind w:left="284"/>
            </w:pPr>
            <w:r>
              <w:t>Die Ensembles „</w:t>
            </w:r>
            <w:r w:rsidRPr="005774FF">
              <w:rPr>
                <w:rStyle w:val="NAMEZchn"/>
              </w:rPr>
              <w:t>Verschieben3:</w:t>
            </w:r>
            <w:r>
              <w:t>“ und „</w:t>
            </w:r>
            <w:r w:rsidRPr="005774FF">
              <w:rPr>
                <w:rStyle w:val="NAMEZchn"/>
              </w:rPr>
              <w:t>Verschieben4:</w:t>
            </w:r>
            <w:r>
              <w:t>“ in das Ensemble „Behälter3:“ verschieben.</w:t>
            </w:r>
          </w:p>
        </w:tc>
        <w:tc>
          <w:tcPr>
            <w:tcW w:w="567" w:type="dxa"/>
            <w:vAlign w:val="center"/>
          </w:tcPr>
          <w:p w:rsidR="00EB0396" w:rsidRDefault="00901276" w:rsidP="005256F3">
            <w:pPr>
              <w:jc w:val="center"/>
            </w:pPr>
            <w:sdt>
              <w:sdtPr>
                <w:id w:val="-2048602009"/>
              </w:sdtPr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EB0396" w:rsidRDefault="00901276" w:rsidP="005256F3">
            <w:pPr>
              <w:jc w:val="center"/>
            </w:pPr>
            <w:sdt>
              <w:sdtPr>
                <w:id w:val="1494298550"/>
              </w:sdtPr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EB0396" w:rsidRDefault="00901276" w:rsidP="005256F3">
            <w:pPr>
              <w:jc w:val="center"/>
            </w:pPr>
            <w:sdt>
              <w:sdtPr>
                <w:id w:val="-1686887517"/>
              </w:sdtPr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EB0396" w:rsidTr="005256F3">
        <w:tc>
          <w:tcPr>
            <w:tcW w:w="7479" w:type="dxa"/>
          </w:tcPr>
          <w:p w:rsidR="00EB0396" w:rsidRDefault="00EB0396" w:rsidP="005256F3">
            <w:pPr>
              <w:ind w:left="284"/>
            </w:pPr>
            <w:r>
              <w:t>Die Ensembles „</w:t>
            </w:r>
            <w:r w:rsidRPr="005774FF">
              <w:rPr>
                <w:rStyle w:val="NAMEZchn"/>
              </w:rPr>
              <w:t>Verschieben5:</w:t>
            </w:r>
            <w:r>
              <w:t>“ und „</w:t>
            </w:r>
            <w:r w:rsidRPr="005774FF">
              <w:rPr>
                <w:rStyle w:val="NAMEZchn"/>
              </w:rPr>
              <w:t>Verschieben6:</w:t>
            </w:r>
            <w:r>
              <w:t>“ nacheinander auf die Hauptebene des Vespucci-Diagramms verschieben.</w:t>
            </w:r>
          </w:p>
        </w:tc>
        <w:tc>
          <w:tcPr>
            <w:tcW w:w="567" w:type="dxa"/>
            <w:vAlign w:val="center"/>
          </w:tcPr>
          <w:p w:rsidR="00EB0396" w:rsidRDefault="00901276" w:rsidP="005256F3">
            <w:pPr>
              <w:jc w:val="center"/>
            </w:pPr>
            <w:sdt>
              <w:sdtPr>
                <w:id w:val="2120882096"/>
              </w:sdtPr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EB0396" w:rsidRDefault="00901276" w:rsidP="005256F3">
            <w:pPr>
              <w:jc w:val="center"/>
            </w:pPr>
            <w:sdt>
              <w:sdtPr>
                <w:id w:val="61148316"/>
              </w:sdtPr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EB0396" w:rsidRDefault="00901276" w:rsidP="005256F3">
            <w:pPr>
              <w:jc w:val="center"/>
            </w:pPr>
            <w:sdt>
              <w:sdtPr>
                <w:id w:val="-22710972"/>
              </w:sdtPr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EB0396" w:rsidTr="005256F3">
        <w:tc>
          <w:tcPr>
            <w:tcW w:w="7479" w:type="dxa"/>
          </w:tcPr>
          <w:p w:rsidR="00EB0396" w:rsidRDefault="00EB0396" w:rsidP="00742F72">
            <w:pPr>
              <w:ind w:left="284"/>
            </w:pPr>
            <w:r>
              <w:t>Die Ensembles „</w:t>
            </w:r>
            <w:r w:rsidRPr="005774FF">
              <w:rPr>
                <w:rStyle w:val="NAMEZchn"/>
              </w:rPr>
              <w:t>Verschieben</w:t>
            </w:r>
            <w:r w:rsidR="00742F72">
              <w:rPr>
                <w:rStyle w:val="NAMEZchn"/>
              </w:rPr>
              <w:t>7</w:t>
            </w:r>
            <w:r w:rsidRPr="005774FF">
              <w:rPr>
                <w:rStyle w:val="NAMEZchn"/>
              </w:rPr>
              <w:t>:</w:t>
            </w:r>
            <w:r>
              <w:t>“ und „</w:t>
            </w:r>
            <w:r w:rsidRPr="005774FF">
              <w:rPr>
                <w:rStyle w:val="NAMEZchn"/>
              </w:rPr>
              <w:t>Verschieben</w:t>
            </w:r>
            <w:r w:rsidR="00742F72">
              <w:rPr>
                <w:rStyle w:val="NAMEZchn"/>
              </w:rPr>
              <w:t>8</w:t>
            </w:r>
            <w:r>
              <w:rPr>
                <w:rStyle w:val="NAMEZchn"/>
              </w:rPr>
              <w:t>:</w:t>
            </w:r>
            <w:r>
              <w:t>“ nacheinander auf die Hauptebene des Vespucci-Diagramms verschieben.</w:t>
            </w:r>
          </w:p>
        </w:tc>
        <w:tc>
          <w:tcPr>
            <w:tcW w:w="567" w:type="dxa"/>
            <w:vAlign w:val="center"/>
          </w:tcPr>
          <w:p w:rsidR="00EB0396" w:rsidRDefault="00901276" w:rsidP="005256F3">
            <w:pPr>
              <w:jc w:val="center"/>
            </w:pPr>
            <w:sdt>
              <w:sdtPr>
                <w:id w:val="244848786"/>
              </w:sdtPr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EB0396" w:rsidRDefault="00901276" w:rsidP="005256F3">
            <w:pPr>
              <w:jc w:val="center"/>
            </w:pPr>
            <w:sdt>
              <w:sdtPr>
                <w:id w:val="-268858900"/>
              </w:sdtPr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EB0396" w:rsidRDefault="00901276" w:rsidP="005256F3">
            <w:pPr>
              <w:jc w:val="center"/>
            </w:pPr>
            <w:sdt>
              <w:sdtPr>
                <w:id w:val="1850289758"/>
              </w:sdtPr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EB0396" w:rsidTr="005256F3">
        <w:tc>
          <w:tcPr>
            <w:tcW w:w="7479" w:type="dxa"/>
          </w:tcPr>
          <w:p w:rsidR="00EB0396" w:rsidRDefault="00EB0396" w:rsidP="005256F3">
            <w:pPr>
              <w:ind w:left="284"/>
            </w:pPr>
            <w:r>
              <w:t>Es muss dieselbe Anzahl Ensembles im Diagramm enthalten sein wie vor dem verschieben (18 Ensembles).</w:t>
            </w:r>
          </w:p>
        </w:tc>
        <w:tc>
          <w:tcPr>
            <w:tcW w:w="567" w:type="dxa"/>
            <w:vAlign w:val="center"/>
          </w:tcPr>
          <w:p w:rsidR="00EB0396" w:rsidRDefault="00901276" w:rsidP="005256F3">
            <w:pPr>
              <w:jc w:val="center"/>
            </w:pPr>
            <w:sdt>
              <w:sdtPr>
                <w:id w:val="672925275"/>
              </w:sdtPr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EB0396" w:rsidRDefault="00901276" w:rsidP="005256F3">
            <w:pPr>
              <w:jc w:val="center"/>
            </w:pPr>
            <w:sdt>
              <w:sdtPr>
                <w:id w:val="368341417"/>
              </w:sdtPr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EB0396" w:rsidRDefault="00901276" w:rsidP="005256F3">
            <w:pPr>
              <w:jc w:val="center"/>
            </w:pPr>
            <w:sdt>
              <w:sdtPr>
                <w:id w:val="-846410860"/>
              </w:sdtPr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EB0396" w:rsidTr="005256F3">
        <w:tc>
          <w:tcPr>
            <w:tcW w:w="7479" w:type="dxa"/>
          </w:tcPr>
          <w:p w:rsidR="00EB0396" w:rsidRDefault="00EB0396" w:rsidP="005256F3">
            <w:pPr>
              <w:ind w:left="284"/>
            </w:pPr>
            <w:r>
              <w:t>Für alle Ensembles die verschoben wurden und ein Kind Ensemble hatten muss gelten das diese immer noch das selbe Ensemble als Kind Ensemble haben.</w:t>
            </w:r>
          </w:p>
        </w:tc>
        <w:tc>
          <w:tcPr>
            <w:tcW w:w="567" w:type="dxa"/>
            <w:vAlign w:val="center"/>
          </w:tcPr>
          <w:p w:rsidR="00EB0396" w:rsidRDefault="00901276" w:rsidP="005256F3">
            <w:pPr>
              <w:jc w:val="center"/>
            </w:pPr>
            <w:sdt>
              <w:sdtPr>
                <w:id w:val="1671285904"/>
              </w:sdtPr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EB0396" w:rsidRDefault="00901276" w:rsidP="005256F3">
            <w:pPr>
              <w:jc w:val="center"/>
            </w:pPr>
            <w:sdt>
              <w:sdtPr>
                <w:id w:val="249165719"/>
              </w:sdtPr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EB0396" w:rsidRDefault="00901276" w:rsidP="005256F3">
            <w:pPr>
              <w:jc w:val="center"/>
            </w:pPr>
            <w:sdt>
              <w:sdtPr>
                <w:id w:val="-1068186665"/>
              </w:sdtPr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</w:tbl>
    <w:p w:rsidR="00B10711" w:rsidRDefault="00B10711" w:rsidP="00B10711">
      <w:pPr>
        <w:pStyle w:val="berschrift1"/>
        <w:jc w:val="both"/>
      </w:pPr>
    </w:p>
    <w:p w:rsidR="00B10711" w:rsidRDefault="00B10711" w:rsidP="00B10711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EB0396" w:rsidRPr="0048466A" w:rsidRDefault="00EB0396" w:rsidP="00BB3FFF">
      <w:pPr>
        <w:pStyle w:val="berschrift1"/>
        <w:numPr>
          <w:ilvl w:val="1"/>
          <w:numId w:val="1"/>
        </w:numPr>
        <w:jc w:val="both"/>
      </w:pPr>
      <w:bookmarkStart w:id="11" w:name="_Toc288996989"/>
      <w:r>
        <w:lastRenderedPageBreak/>
        <w:t>Outlineview</w:t>
      </w:r>
      <w:bookmarkEnd w:id="11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7479"/>
        <w:gridCol w:w="567"/>
        <w:gridCol w:w="567"/>
        <w:gridCol w:w="675"/>
      </w:tblGrid>
      <w:tr w:rsidR="00EB0396" w:rsidTr="005256F3">
        <w:tc>
          <w:tcPr>
            <w:tcW w:w="7479" w:type="dxa"/>
            <w:vMerge w:val="restart"/>
          </w:tcPr>
          <w:p w:rsidR="00EB0396" w:rsidRPr="00E33904" w:rsidRDefault="00EB0396" w:rsidP="005256F3">
            <w:pPr>
              <w:rPr>
                <w:b/>
                <w:sz w:val="24"/>
                <w:szCs w:val="24"/>
              </w:rPr>
            </w:pPr>
            <w:r w:rsidRPr="00E33904">
              <w:rPr>
                <w:b/>
                <w:sz w:val="24"/>
                <w:szCs w:val="24"/>
              </w:rPr>
              <w:t>Prozessbeschreibung</w:t>
            </w:r>
          </w:p>
        </w:tc>
        <w:tc>
          <w:tcPr>
            <w:tcW w:w="1809" w:type="dxa"/>
            <w:gridSpan w:val="3"/>
          </w:tcPr>
          <w:p w:rsidR="00EB0396" w:rsidRPr="00E33904" w:rsidRDefault="00EB0396" w:rsidP="005256F3">
            <w:pPr>
              <w:rPr>
                <w:b/>
                <w:sz w:val="24"/>
                <w:szCs w:val="24"/>
              </w:rPr>
            </w:pPr>
            <w:r w:rsidRPr="00E33904">
              <w:rPr>
                <w:b/>
                <w:sz w:val="24"/>
                <w:szCs w:val="24"/>
              </w:rPr>
              <w:t>Abgenommen</w:t>
            </w:r>
          </w:p>
        </w:tc>
      </w:tr>
      <w:tr w:rsidR="00EB0396" w:rsidTr="005256F3">
        <w:tc>
          <w:tcPr>
            <w:tcW w:w="7479" w:type="dxa"/>
            <w:vMerge/>
          </w:tcPr>
          <w:p w:rsidR="00EB0396" w:rsidRPr="00E33904" w:rsidRDefault="00EB0396" w:rsidP="005256F3">
            <w:pPr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EB0396" w:rsidRPr="00C10E77" w:rsidRDefault="00EB0396" w:rsidP="005256F3">
            <w:pPr>
              <w:spacing w:after="200" w:line="276" w:lineRule="auto"/>
              <w:rPr>
                <w:b/>
                <w:sz w:val="20"/>
                <w:szCs w:val="24"/>
              </w:rPr>
            </w:pPr>
            <w:r w:rsidRPr="00C10E77">
              <w:rPr>
                <w:noProof/>
                <w:sz w:val="20"/>
                <w:lang w:eastAsia="de-DE"/>
              </w:rPr>
              <w:t>32-BitWin</w:t>
            </w:r>
          </w:p>
        </w:tc>
        <w:tc>
          <w:tcPr>
            <w:tcW w:w="567" w:type="dxa"/>
          </w:tcPr>
          <w:p w:rsidR="00EB0396" w:rsidRPr="00C10E77" w:rsidRDefault="00EB0396" w:rsidP="005256F3">
            <w:pPr>
              <w:spacing w:after="200" w:line="276" w:lineRule="auto"/>
              <w:rPr>
                <w:b/>
                <w:sz w:val="20"/>
                <w:szCs w:val="24"/>
              </w:rPr>
            </w:pPr>
            <w:r w:rsidRPr="00C10E77">
              <w:rPr>
                <w:noProof/>
                <w:sz w:val="20"/>
                <w:lang w:eastAsia="de-DE"/>
              </w:rPr>
              <w:t>64-BitWin</w:t>
            </w:r>
          </w:p>
        </w:tc>
        <w:tc>
          <w:tcPr>
            <w:tcW w:w="675" w:type="dxa"/>
          </w:tcPr>
          <w:p w:rsidR="00EB0396" w:rsidRPr="00C10E77" w:rsidRDefault="00EB0396" w:rsidP="005256F3">
            <w:pPr>
              <w:spacing w:after="200" w:line="276" w:lineRule="auto"/>
              <w:rPr>
                <w:noProof/>
                <w:sz w:val="20"/>
                <w:lang w:eastAsia="de-DE"/>
              </w:rPr>
            </w:pPr>
            <w:r w:rsidRPr="00C10E77">
              <w:rPr>
                <w:noProof/>
                <w:sz w:val="20"/>
                <w:lang w:eastAsia="de-DE"/>
              </w:rPr>
              <w:t>64-Bit OS X</w:t>
            </w:r>
          </w:p>
        </w:tc>
      </w:tr>
      <w:tr w:rsidR="00EB0396" w:rsidTr="005256F3">
        <w:tc>
          <w:tcPr>
            <w:tcW w:w="7479" w:type="dxa"/>
          </w:tcPr>
          <w:p w:rsidR="00EB0396" w:rsidRDefault="00EB0396" w:rsidP="005256F3">
            <w:pPr>
              <w:ind w:left="284"/>
            </w:pPr>
            <w:r>
              <w:t>Das Vespucci-Diagramm „</w:t>
            </w:r>
            <w:proofErr w:type="spellStart"/>
            <w:r>
              <w:rPr>
                <w:rStyle w:val="NAMEZchn"/>
              </w:rPr>
              <w:t>Outlineview</w:t>
            </w:r>
            <w:r w:rsidRPr="009403BD">
              <w:rPr>
                <w:rStyle w:val="NAMEZchn"/>
              </w:rPr>
              <w:t>.sad</w:t>
            </w:r>
            <w:proofErr w:type="spellEnd"/>
            <w:r>
              <w:t>“ öffnen.</w:t>
            </w:r>
          </w:p>
        </w:tc>
        <w:tc>
          <w:tcPr>
            <w:tcW w:w="567" w:type="dxa"/>
            <w:vAlign w:val="center"/>
          </w:tcPr>
          <w:p w:rsidR="00EB0396" w:rsidRDefault="00901276" w:rsidP="005256F3">
            <w:pPr>
              <w:jc w:val="center"/>
            </w:pPr>
            <w:sdt>
              <w:sdtPr>
                <w:id w:val="-1727447738"/>
              </w:sdtPr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EB0396" w:rsidRDefault="00901276" w:rsidP="005256F3">
            <w:pPr>
              <w:jc w:val="center"/>
            </w:pPr>
            <w:sdt>
              <w:sdtPr>
                <w:id w:val="123819754"/>
              </w:sdtPr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EB0396" w:rsidRDefault="00901276" w:rsidP="005256F3">
            <w:pPr>
              <w:jc w:val="center"/>
            </w:pPr>
            <w:sdt>
              <w:sdtPr>
                <w:id w:val="-1600098987"/>
              </w:sdtPr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EB0396" w:rsidTr="005256F3">
        <w:tc>
          <w:tcPr>
            <w:tcW w:w="7479" w:type="dxa"/>
          </w:tcPr>
          <w:p w:rsidR="00EB0396" w:rsidRDefault="00EB0396" w:rsidP="00742F72">
            <w:pPr>
              <w:ind w:left="284"/>
            </w:pPr>
            <w:r>
              <w:t>Das Outlineview muss</w:t>
            </w:r>
            <w:r w:rsidR="008440AB">
              <w:t xml:space="preserve"> im komplett ausgeklappten </w:t>
            </w:r>
            <w:r w:rsidR="00742F72">
              <w:t>Z</w:t>
            </w:r>
            <w:r w:rsidR="008440AB">
              <w:t>ustand</w:t>
            </w:r>
            <w:r>
              <w:t xml:space="preserve"> folgende Form haben:</w:t>
            </w:r>
            <w:r>
              <w:br/>
            </w:r>
            <w:r w:rsidR="008440AB">
              <w:rPr>
                <w:noProof/>
                <w:lang w:eastAsia="de-DE"/>
              </w:rPr>
              <w:drawing>
                <wp:inline distT="0" distB="0" distL="0" distR="0" wp14:anchorId="4813CA00" wp14:editId="3A393146">
                  <wp:extent cx="2152650" cy="2809875"/>
                  <wp:effectExtent l="0" t="0" r="0" b="9525"/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650" cy="2809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vAlign w:val="center"/>
          </w:tcPr>
          <w:p w:rsidR="00EB0396" w:rsidRDefault="00901276" w:rsidP="005256F3">
            <w:pPr>
              <w:jc w:val="center"/>
            </w:pPr>
            <w:sdt>
              <w:sdtPr>
                <w:id w:val="-1299604569"/>
              </w:sdtPr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EB0396" w:rsidRDefault="00901276" w:rsidP="005256F3">
            <w:pPr>
              <w:jc w:val="center"/>
            </w:pPr>
            <w:sdt>
              <w:sdtPr>
                <w:id w:val="-1420867313"/>
              </w:sdtPr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EB0396" w:rsidRDefault="00901276" w:rsidP="005256F3">
            <w:pPr>
              <w:jc w:val="center"/>
            </w:pPr>
            <w:sdt>
              <w:sdtPr>
                <w:id w:val="695742466"/>
              </w:sdtPr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EB0396" w:rsidTr="005256F3">
        <w:tc>
          <w:tcPr>
            <w:tcW w:w="7479" w:type="dxa"/>
          </w:tcPr>
          <w:p w:rsidR="00EB0396" w:rsidRDefault="00EB0396" w:rsidP="005256F3">
            <w:pPr>
              <w:ind w:left="284"/>
            </w:pPr>
            <w:r>
              <w:t>Sämtliche Elemente im Outlineview nacheinander selektieren. Es muss das entsprechende Element im Vespucci-Diagramm selektiert werden. Außerdem muss das im Outlineview selektierte Element selektiert bleiben.</w:t>
            </w:r>
          </w:p>
        </w:tc>
        <w:tc>
          <w:tcPr>
            <w:tcW w:w="567" w:type="dxa"/>
            <w:vAlign w:val="center"/>
          </w:tcPr>
          <w:p w:rsidR="00EB0396" w:rsidRDefault="00901276" w:rsidP="005256F3">
            <w:pPr>
              <w:jc w:val="center"/>
            </w:pPr>
            <w:sdt>
              <w:sdtPr>
                <w:id w:val="201980519"/>
              </w:sdtPr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EB0396" w:rsidRDefault="00901276" w:rsidP="005256F3">
            <w:pPr>
              <w:jc w:val="center"/>
            </w:pPr>
            <w:sdt>
              <w:sdtPr>
                <w:id w:val="-1194690980"/>
              </w:sdtPr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EB0396" w:rsidRDefault="00901276" w:rsidP="005256F3">
            <w:pPr>
              <w:jc w:val="center"/>
            </w:pPr>
            <w:sdt>
              <w:sdtPr>
                <w:id w:val="-255679075"/>
              </w:sdtPr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EB0396" w:rsidTr="005256F3">
        <w:tc>
          <w:tcPr>
            <w:tcW w:w="7479" w:type="dxa"/>
          </w:tcPr>
          <w:p w:rsidR="00EB0396" w:rsidRDefault="00EB0396" w:rsidP="005256F3">
            <w:pPr>
              <w:ind w:left="284"/>
            </w:pPr>
            <w:r>
              <w:t>Sämtliche Elemente im Vespucci-Diagramm nacheinander selektieren. Es muss das dazugehörige Element im Outlineview selektiert werden. Bei Dependencies muss nur einer der Dependency Pfeile im Outlineview selektiert werden.</w:t>
            </w:r>
          </w:p>
        </w:tc>
        <w:tc>
          <w:tcPr>
            <w:tcW w:w="567" w:type="dxa"/>
            <w:vAlign w:val="center"/>
          </w:tcPr>
          <w:p w:rsidR="00EB0396" w:rsidRDefault="00901276" w:rsidP="005256F3">
            <w:pPr>
              <w:jc w:val="center"/>
            </w:pPr>
            <w:sdt>
              <w:sdtPr>
                <w:id w:val="-634261600"/>
              </w:sdtPr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EB0396" w:rsidRDefault="00901276" w:rsidP="005256F3">
            <w:pPr>
              <w:jc w:val="center"/>
            </w:pPr>
            <w:sdt>
              <w:sdtPr>
                <w:id w:val="892935745"/>
              </w:sdtPr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EB0396" w:rsidRDefault="00901276" w:rsidP="005256F3">
            <w:pPr>
              <w:jc w:val="center"/>
            </w:pPr>
            <w:sdt>
              <w:sdtPr>
                <w:id w:val="-363990213"/>
              </w:sdtPr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EB0396" w:rsidTr="005256F3">
        <w:tc>
          <w:tcPr>
            <w:tcW w:w="7479" w:type="dxa"/>
          </w:tcPr>
          <w:p w:rsidR="00EB0396" w:rsidRDefault="00EB0396" w:rsidP="005256F3">
            <w:pPr>
              <w:ind w:left="284"/>
            </w:pPr>
            <w:r>
              <w:t>Den Namen des Ensembles „</w:t>
            </w:r>
            <w:r w:rsidRPr="00E907DB">
              <w:rPr>
                <w:rStyle w:val="NAMEZchn"/>
              </w:rPr>
              <w:t>Kind</w:t>
            </w:r>
            <w:r>
              <w:t>“ in „</w:t>
            </w:r>
            <w:r w:rsidRPr="00E907DB">
              <w:rPr>
                <w:rStyle w:val="NAMEZchn"/>
              </w:rPr>
              <w:t>Sohn</w:t>
            </w:r>
            <w:r>
              <w:t>“ umbenennen. Nach der Namensänderung muss diese direkt im Outlineview zu sehen sein.</w:t>
            </w:r>
          </w:p>
        </w:tc>
        <w:tc>
          <w:tcPr>
            <w:tcW w:w="567" w:type="dxa"/>
            <w:vAlign w:val="center"/>
          </w:tcPr>
          <w:p w:rsidR="00EB0396" w:rsidRDefault="00901276" w:rsidP="005256F3">
            <w:pPr>
              <w:jc w:val="center"/>
            </w:pPr>
            <w:sdt>
              <w:sdtPr>
                <w:id w:val="-2112191095"/>
              </w:sdtPr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EB0396" w:rsidRDefault="00901276" w:rsidP="005256F3">
            <w:pPr>
              <w:jc w:val="center"/>
            </w:pPr>
            <w:sdt>
              <w:sdtPr>
                <w:id w:val="1106621269"/>
              </w:sdtPr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EB0396" w:rsidRDefault="00901276" w:rsidP="005256F3">
            <w:pPr>
              <w:jc w:val="center"/>
            </w:pPr>
            <w:sdt>
              <w:sdtPr>
                <w:id w:val="577408884"/>
              </w:sdtPr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EB0396" w:rsidTr="005256F3">
        <w:tc>
          <w:tcPr>
            <w:tcW w:w="7479" w:type="dxa"/>
          </w:tcPr>
          <w:p w:rsidR="00EB0396" w:rsidRDefault="00EB0396" w:rsidP="005256F3">
            <w:pPr>
              <w:ind w:left="284"/>
            </w:pPr>
            <w:r>
              <w:t>Im Ensemble „</w:t>
            </w:r>
            <w:r w:rsidRPr="00E907DB">
              <w:rPr>
                <w:rStyle w:val="NAMEZchn"/>
              </w:rPr>
              <w:t>Vater</w:t>
            </w:r>
            <w:r>
              <w:t>“ ein Ensemble mit dem Namen „</w:t>
            </w:r>
            <w:r w:rsidRPr="00E907DB">
              <w:rPr>
                <w:rStyle w:val="NAMEZchn"/>
              </w:rPr>
              <w:t>Tochter</w:t>
            </w:r>
            <w:r>
              <w:t>“ erstellen. Direkt nach der Erzeugung des Ensembles muss dieses auch im Outlineview zu sehen sein. Nach der Namensgebung „</w:t>
            </w:r>
            <w:r w:rsidRPr="00E907DB">
              <w:rPr>
                <w:rStyle w:val="NAMEZchn"/>
              </w:rPr>
              <w:t>Tochter</w:t>
            </w:r>
            <w:r>
              <w:t>“ muss dies auch direkt im Outlineview zu sehen sein.</w:t>
            </w:r>
          </w:p>
        </w:tc>
        <w:tc>
          <w:tcPr>
            <w:tcW w:w="567" w:type="dxa"/>
            <w:vAlign w:val="center"/>
          </w:tcPr>
          <w:p w:rsidR="00EB0396" w:rsidRDefault="00901276" w:rsidP="005256F3">
            <w:pPr>
              <w:jc w:val="center"/>
            </w:pPr>
            <w:sdt>
              <w:sdtPr>
                <w:id w:val="-1379390685"/>
              </w:sdtPr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EB0396" w:rsidRDefault="00901276" w:rsidP="005256F3">
            <w:pPr>
              <w:jc w:val="center"/>
            </w:pPr>
            <w:sdt>
              <w:sdtPr>
                <w:id w:val="740136416"/>
              </w:sdtPr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EB0396" w:rsidRDefault="00901276" w:rsidP="005256F3">
            <w:pPr>
              <w:jc w:val="center"/>
            </w:pPr>
            <w:sdt>
              <w:sdtPr>
                <w:id w:val="106856865"/>
              </w:sdtPr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EB0396" w:rsidTr="005256F3">
        <w:tc>
          <w:tcPr>
            <w:tcW w:w="7479" w:type="dxa"/>
          </w:tcPr>
          <w:p w:rsidR="00EB0396" w:rsidRDefault="00EB0396" w:rsidP="005256F3">
            <w:pPr>
              <w:ind w:left="284"/>
            </w:pPr>
            <w:r>
              <w:t>Ein Ensemble auf der Hauptebene erstellen. Diese muss direkt nach der Erstellung im Outlineview zu sehen sein.</w:t>
            </w:r>
          </w:p>
        </w:tc>
        <w:tc>
          <w:tcPr>
            <w:tcW w:w="567" w:type="dxa"/>
            <w:vAlign w:val="center"/>
          </w:tcPr>
          <w:p w:rsidR="00EB0396" w:rsidRDefault="00901276" w:rsidP="005256F3">
            <w:pPr>
              <w:jc w:val="center"/>
            </w:pPr>
            <w:sdt>
              <w:sdtPr>
                <w:id w:val="1398094902"/>
              </w:sdtPr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EB0396" w:rsidRDefault="00901276" w:rsidP="005256F3">
            <w:pPr>
              <w:jc w:val="center"/>
            </w:pPr>
            <w:sdt>
              <w:sdtPr>
                <w:id w:val="1189254957"/>
              </w:sdtPr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EB0396" w:rsidRDefault="00901276" w:rsidP="005256F3">
            <w:pPr>
              <w:jc w:val="center"/>
            </w:pPr>
            <w:sdt>
              <w:sdtPr>
                <w:id w:val="-284119161"/>
              </w:sdtPr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EB0396" w:rsidTr="005256F3">
        <w:tc>
          <w:tcPr>
            <w:tcW w:w="7479" w:type="dxa"/>
          </w:tcPr>
          <w:p w:rsidR="00EB0396" w:rsidRPr="008440AB" w:rsidRDefault="00EB0396" w:rsidP="005256F3">
            <w:pPr>
              <w:ind w:left="284"/>
              <w:rPr>
                <w:lang w:val="en-GB"/>
              </w:rPr>
            </w:pPr>
            <w:r>
              <w:t>Elemente im Vespucci-Diagramm in folgender Reihenfolge löschen:</w:t>
            </w:r>
            <w:r>
              <w:br/>
              <w:t xml:space="preserve">1. </w:t>
            </w:r>
            <w:r w:rsidRPr="008440AB">
              <w:rPr>
                <w:lang w:val="en-GB"/>
              </w:rPr>
              <w:t>Ensemble „</w:t>
            </w:r>
            <w:r w:rsidRPr="008440AB">
              <w:rPr>
                <w:rStyle w:val="NAMEZchn"/>
                <w:lang w:val="en-GB"/>
              </w:rPr>
              <w:t>Solo</w:t>
            </w:r>
            <w:r w:rsidRPr="008440AB">
              <w:rPr>
                <w:lang w:val="en-GB"/>
              </w:rPr>
              <w:t>“</w:t>
            </w:r>
          </w:p>
          <w:p w:rsidR="00EB0396" w:rsidRPr="008440AB" w:rsidRDefault="00EB0396" w:rsidP="005256F3">
            <w:pPr>
              <w:ind w:left="284"/>
              <w:rPr>
                <w:lang w:val="en-GB"/>
              </w:rPr>
            </w:pPr>
            <w:r w:rsidRPr="008440AB">
              <w:rPr>
                <w:lang w:val="en-GB"/>
              </w:rPr>
              <w:t>2. Ensemble „</w:t>
            </w:r>
            <w:proofErr w:type="spellStart"/>
            <w:r w:rsidRPr="008440AB">
              <w:rPr>
                <w:rStyle w:val="NAMEZchn"/>
                <w:lang w:val="en-GB"/>
              </w:rPr>
              <w:t>Sohn</w:t>
            </w:r>
            <w:proofErr w:type="spellEnd"/>
            <w:r w:rsidRPr="008440AB">
              <w:rPr>
                <w:lang w:val="en-GB"/>
              </w:rPr>
              <w:t>“</w:t>
            </w:r>
          </w:p>
          <w:p w:rsidR="00EB0396" w:rsidRPr="008440AB" w:rsidRDefault="00EB0396" w:rsidP="005256F3">
            <w:pPr>
              <w:ind w:left="284"/>
              <w:rPr>
                <w:lang w:val="en-GB"/>
              </w:rPr>
            </w:pPr>
            <w:r w:rsidRPr="008440AB">
              <w:rPr>
                <w:lang w:val="en-GB"/>
              </w:rPr>
              <w:t>3. Ensemble „</w:t>
            </w:r>
            <w:proofErr w:type="spellStart"/>
            <w:r w:rsidRPr="008440AB">
              <w:rPr>
                <w:rStyle w:val="NAMEZchn"/>
                <w:lang w:val="en-GB"/>
              </w:rPr>
              <w:t>Vater</w:t>
            </w:r>
            <w:proofErr w:type="spellEnd"/>
            <w:r w:rsidRPr="008440AB">
              <w:rPr>
                <w:lang w:val="en-GB"/>
              </w:rPr>
              <w:t>“</w:t>
            </w:r>
          </w:p>
          <w:p w:rsidR="00EB0396" w:rsidRPr="008440AB" w:rsidRDefault="00EB0396" w:rsidP="005256F3">
            <w:pPr>
              <w:ind w:left="284"/>
              <w:rPr>
                <w:lang w:val="en-GB"/>
              </w:rPr>
            </w:pPr>
            <w:r w:rsidRPr="008440AB">
              <w:rPr>
                <w:lang w:val="en-GB"/>
              </w:rPr>
              <w:t>4. Empty Ensemble „</w:t>
            </w:r>
            <w:r w:rsidRPr="008440AB">
              <w:rPr>
                <w:rStyle w:val="NAMEZchn"/>
                <w:lang w:val="en-GB"/>
              </w:rPr>
              <w:t>empty</w:t>
            </w:r>
            <w:r w:rsidRPr="008440AB">
              <w:rPr>
                <w:lang w:val="en-GB"/>
              </w:rPr>
              <w:t>“</w:t>
            </w:r>
          </w:p>
          <w:p w:rsidR="00EB0396" w:rsidRPr="008440AB" w:rsidRDefault="00EB0396" w:rsidP="00AD477F">
            <w:pPr>
              <w:spacing w:after="200" w:line="276" w:lineRule="auto"/>
              <w:ind w:left="284"/>
              <w:rPr>
                <w:lang w:val="en-GB"/>
              </w:rPr>
            </w:pPr>
            <w:r w:rsidRPr="008440AB">
              <w:rPr>
                <w:lang w:val="en-GB"/>
              </w:rPr>
              <w:t>5. Text „</w:t>
            </w:r>
            <w:proofErr w:type="spellStart"/>
            <w:r w:rsidRPr="008440AB">
              <w:rPr>
                <w:rStyle w:val="NAMEZchn"/>
                <w:lang w:val="en-GB"/>
              </w:rPr>
              <w:t>Textfeld</w:t>
            </w:r>
            <w:proofErr w:type="spellEnd"/>
            <w:r w:rsidRPr="008440AB">
              <w:rPr>
                <w:rStyle w:val="NAMEZchn"/>
                <w:lang w:val="en-GB"/>
              </w:rPr>
              <w:t xml:space="preserve"> auf der </w:t>
            </w:r>
            <w:proofErr w:type="spellStart"/>
            <w:r w:rsidRPr="008440AB">
              <w:rPr>
                <w:rStyle w:val="NAMEZchn"/>
                <w:lang w:val="en-GB"/>
              </w:rPr>
              <w:t>Hauptebene</w:t>
            </w:r>
            <w:proofErr w:type="spellEnd"/>
            <w:r w:rsidRPr="008440AB">
              <w:rPr>
                <w:lang w:val="en-GB"/>
              </w:rPr>
              <w:t>“</w:t>
            </w:r>
            <w:r w:rsidR="00AD477F" w:rsidRPr="008440AB">
              <w:rPr>
                <w:lang w:val="en-GB"/>
              </w:rPr>
              <w:br/>
              <w:t>6</w:t>
            </w:r>
            <w:r w:rsidRPr="008440AB">
              <w:rPr>
                <w:lang w:val="en-GB"/>
              </w:rPr>
              <w:t>. Node „</w:t>
            </w:r>
            <w:r w:rsidRPr="008440AB">
              <w:rPr>
                <w:rStyle w:val="NAMEZchn"/>
                <w:lang w:val="en-GB"/>
              </w:rPr>
              <w:t xml:space="preserve">Text </w:t>
            </w:r>
            <w:proofErr w:type="spellStart"/>
            <w:r w:rsidRPr="008440AB">
              <w:rPr>
                <w:rStyle w:val="NAMEZchn"/>
                <w:lang w:val="en-GB"/>
              </w:rPr>
              <w:t>zum</w:t>
            </w:r>
            <w:proofErr w:type="spellEnd"/>
            <w:r w:rsidRPr="008440AB">
              <w:rPr>
                <w:rStyle w:val="NAMEZchn"/>
                <w:lang w:val="en-GB"/>
              </w:rPr>
              <w:t xml:space="preserve"> Kind Ensemble</w:t>
            </w:r>
            <w:r w:rsidRPr="008440AB">
              <w:rPr>
                <w:lang w:val="en-GB"/>
              </w:rPr>
              <w:t>“</w:t>
            </w:r>
          </w:p>
          <w:p w:rsidR="00EB0396" w:rsidRDefault="00EB0396" w:rsidP="005256F3">
            <w:pPr>
              <w:ind w:left="284"/>
            </w:pPr>
            <w:r>
              <w:t>Nach jeder Lösch-Operation, dürfen die direkt und evtl. automatisch mitgelöschten Elemente nicht mehr im Outlineview angezeigt werden.</w:t>
            </w:r>
          </w:p>
        </w:tc>
        <w:tc>
          <w:tcPr>
            <w:tcW w:w="567" w:type="dxa"/>
            <w:vAlign w:val="center"/>
          </w:tcPr>
          <w:p w:rsidR="00EB0396" w:rsidRDefault="00901276" w:rsidP="005256F3">
            <w:pPr>
              <w:jc w:val="center"/>
            </w:pPr>
            <w:sdt>
              <w:sdtPr>
                <w:id w:val="609244212"/>
              </w:sdtPr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EB0396" w:rsidRDefault="00901276" w:rsidP="005256F3">
            <w:pPr>
              <w:jc w:val="center"/>
            </w:pPr>
            <w:sdt>
              <w:sdtPr>
                <w:id w:val="-1698390214"/>
              </w:sdtPr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EB0396" w:rsidRDefault="00901276" w:rsidP="005256F3">
            <w:pPr>
              <w:jc w:val="center"/>
            </w:pPr>
            <w:sdt>
              <w:sdtPr>
                <w:id w:val="-505832103"/>
              </w:sdtPr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EB0396" w:rsidTr="005256F3">
        <w:tc>
          <w:tcPr>
            <w:tcW w:w="7479" w:type="dxa"/>
          </w:tcPr>
          <w:p w:rsidR="00EB0396" w:rsidRDefault="00EB0396" w:rsidP="005256F3">
            <w:pPr>
              <w:ind w:left="284"/>
            </w:pPr>
            <w:r>
              <w:t xml:space="preserve">Jede im vorherigen Test durchgeführte Lösch-Operation einzeln mit </w:t>
            </w:r>
            <w:proofErr w:type="spellStart"/>
            <w:r w:rsidRPr="001D5E8F">
              <w:rPr>
                <w:rStyle w:val="MenuPunktZchn"/>
              </w:rPr>
              <w:t>undo</w:t>
            </w:r>
            <w:proofErr w:type="spellEnd"/>
            <w:r>
              <w:t xml:space="preserve"> rückgängig machen. Bei jedem </w:t>
            </w:r>
            <w:proofErr w:type="spellStart"/>
            <w:r w:rsidRPr="00836BC4">
              <w:rPr>
                <w:rStyle w:val="MenuPunktZchn"/>
              </w:rPr>
              <w:t>undo</w:t>
            </w:r>
            <w:proofErr w:type="spellEnd"/>
            <w:r>
              <w:t>-Schritt müssen die wiederhergestellten Elemente wieder im Outlineview angezeigt werden.</w:t>
            </w:r>
          </w:p>
        </w:tc>
        <w:tc>
          <w:tcPr>
            <w:tcW w:w="567" w:type="dxa"/>
            <w:vAlign w:val="center"/>
          </w:tcPr>
          <w:p w:rsidR="00EB0396" w:rsidRDefault="00901276" w:rsidP="005256F3">
            <w:pPr>
              <w:jc w:val="center"/>
            </w:pPr>
            <w:sdt>
              <w:sdtPr>
                <w:id w:val="-866907132"/>
              </w:sdtPr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EB0396" w:rsidRDefault="00901276" w:rsidP="005256F3">
            <w:pPr>
              <w:jc w:val="center"/>
            </w:pPr>
            <w:sdt>
              <w:sdtPr>
                <w:id w:val="872894923"/>
              </w:sdtPr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EB0396" w:rsidRDefault="00901276" w:rsidP="005256F3">
            <w:pPr>
              <w:jc w:val="center"/>
            </w:pPr>
            <w:sdt>
              <w:sdtPr>
                <w:id w:val="957377791"/>
              </w:sdtPr>
              <w:sdtContent>
                <w:r w:rsidR="00EB03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</w:tbl>
    <w:p w:rsidR="00DE7797" w:rsidRDefault="00DE7797" w:rsidP="00DE7797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</w:p>
    <w:p w:rsidR="00EB0396" w:rsidRDefault="00EB0396" w:rsidP="00BB3FFF">
      <w:pPr>
        <w:pStyle w:val="berschrift1"/>
        <w:numPr>
          <w:ilvl w:val="1"/>
          <w:numId w:val="1"/>
        </w:numPr>
        <w:jc w:val="both"/>
      </w:pPr>
      <w:bookmarkStart w:id="12" w:name="_Toc288996990"/>
      <w:r>
        <w:t xml:space="preserve">Drag </w:t>
      </w:r>
      <w:proofErr w:type="spellStart"/>
      <w:r>
        <w:t>and</w:t>
      </w:r>
      <w:proofErr w:type="spellEnd"/>
      <w:r>
        <w:t xml:space="preserve"> Drop im Vespucci-Plug-In</w:t>
      </w:r>
      <w:bookmarkEnd w:id="12"/>
    </w:p>
    <w:p w:rsidR="00EC2696" w:rsidRPr="007A6474" w:rsidRDefault="00EC2696" w:rsidP="00EC2696">
      <w:pPr>
        <w:ind w:left="284"/>
        <w:rPr>
          <w:b/>
        </w:rPr>
      </w:pPr>
      <w:r>
        <w:t>Folgende Tests müssen für folgende Elemente aus dem Package Explorer ausgeführt werden:</w:t>
      </w:r>
      <w:r>
        <w:br/>
      </w:r>
      <w:r w:rsidR="00BE2853">
        <w:rPr>
          <w:b/>
        </w:rPr>
        <w:t>Unterstützte</w:t>
      </w:r>
      <w:r>
        <w:rPr>
          <w:b/>
        </w:rPr>
        <w:t xml:space="preserve"> Elemente</w:t>
      </w:r>
      <w:r w:rsidRPr="007A6474">
        <w:rPr>
          <w:b/>
        </w:rPr>
        <w:t>:</w:t>
      </w:r>
    </w:p>
    <w:p w:rsidR="00EC2696" w:rsidRPr="007A6474" w:rsidRDefault="00EC2696" w:rsidP="00EC2696">
      <w:pPr>
        <w:pStyle w:val="Listenabsatz"/>
        <w:numPr>
          <w:ilvl w:val="0"/>
          <w:numId w:val="18"/>
        </w:numPr>
      </w:pPr>
      <w:r w:rsidRPr="007A6474">
        <w:t>Java-Datei</w:t>
      </w:r>
    </w:p>
    <w:p w:rsidR="00EC2696" w:rsidRPr="007A6474" w:rsidRDefault="00EC2696" w:rsidP="00EC2696">
      <w:pPr>
        <w:pStyle w:val="Listenabsatz"/>
        <w:numPr>
          <w:ilvl w:val="0"/>
          <w:numId w:val="18"/>
        </w:numPr>
      </w:pPr>
      <w:r w:rsidRPr="007A6474">
        <w:t>Package</w:t>
      </w:r>
    </w:p>
    <w:p w:rsidR="00EC2696" w:rsidRPr="007A6474" w:rsidRDefault="00EC2696" w:rsidP="00EC2696">
      <w:pPr>
        <w:pStyle w:val="Listenabsatz"/>
        <w:numPr>
          <w:ilvl w:val="0"/>
          <w:numId w:val="18"/>
        </w:numPr>
      </w:pPr>
      <w:r w:rsidRPr="007A6474">
        <w:t>Attribut</w:t>
      </w:r>
    </w:p>
    <w:p w:rsidR="00EC2696" w:rsidRDefault="00EC2696" w:rsidP="00EC2696">
      <w:pPr>
        <w:pStyle w:val="Listenabsatz"/>
        <w:numPr>
          <w:ilvl w:val="0"/>
          <w:numId w:val="18"/>
        </w:numPr>
      </w:pPr>
      <w:r>
        <w:t>Methode</w:t>
      </w:r>
    </w:p>
    <w:p w:rsidR="00236992" w:rsidRDefault="00236992" w:rsidP="00EC2696">
      <w:pPr>
        <w:pStyle w:val="Listenabsatz"/>
        <w:numPr>
          <w:ilvl w:val="0"/>
          <w:numId w:val="18"/>
        </w:numPr>
      </w:pPr>
      <w:r>
        <w:t>Felder</w:t>
      </w:r>
    </w:p>
    <w:p w:rsidR="00236992" w:rsidRDefault="00236992" w:rsidP="00EC2696">
      <w:pPr>
        <w:pStyle w:val="Listenabsatz"/>
        <w:numPr>
          <w:ilvl w:val="0"/>
          <w:numId w:val="18"/>
        </w:numPr>
      </w:pPr>
      <w:r>
        <w:t>JAR-Datei</w:t>
      </w:r>
    </w:p>
    <w:p w:rsidR="00236992" w:rsidRDefault="00236992" w:rsidP="00EC2696">
      <w:pPr>
        <w:pStyle w:val="Listenabsatz"/>
        <w:numPr>
          <w:ilvl w:val="0"/>
          <w:numId w:val="18"/>
        </w:numPr>
      </w:pPr>
      <w:r>
        <w:t>Innere Klassen</w:t>
      </w:r>
    </w:p>
    <w:p w:rsidR="00EC2696" w:rsidRDefault="00BE2853" w:rsidP="00EC2696">
      <w:pPr>
        <w:ind w:left="284"/>
      </w:pPr>
      <w:r>
        <w:rPr>
          <w:b/>
        </w:rPr>
        <w:t>Nicht unterstützte</w:t>
      </w:r>
      <w:r w:rsidR="00EC2696" w:rsidRPr="00BA7325">
        <w:rPr>
          <w:b/>
        </w:rPr>
        <w:t xml:space="preserve"> </w:t>
      </w:r>
      <w:r w:rsidR="00EC2696">
        <w:rPr>
          <w:b/>
        </w:rPr>
        <w:t>Elemente</w:t>
      </w:r>
      <w:r w:rsidR="00EC2696" w:rsidRPr="007A6474">
        <w:rPr>
          <w:b/>
        </w:rPr>
        <w:t>:</w:t>
      </w:r>
      <w:r w:rsidR="00EC2696">
        <w:rPr>
          <w:b/>
        </w:rPr>
        <w:br/>
      </w:r>
      <w:r w:rsidR="00EC2696">
        <w:t xml:space="preserve">Alle nicht </w:t>
      </w:r>
      <w:r w:rsidR="00B10711">
        <w:t>unterstützten</w:t>
      </w:r>
      <w:r w:rsidR="00EC2696">
        <w:t xml:space="preserve"> Elemente.</w:t>
      </w:r>
      <w:r w:rsidR="00EC2696">
        <w:br/>
        <w:t>Dies wird aus Komplexitäts- und Zeitgründen nur exemplarisch anhand folgender Elemente durchgeführt:</w:t>
      </w:r>
    </w:p>
    <w:p w:rsidR="00EC2696" w:rsidRDefault="00EC2696" w:rsidP="00EC2696">
      <w:pPr>
        <w:pStyle w:val="Listenabsatz"/>
        <w:numPr>
          <w:ilvl w:val="0"/>
          <w:numId w:val="19"/>
        </w:numPr>
      </w:pPr>
      <w:r>
        <w:t>*.PDF-Dateien</w:t>
      </w:r>
    </w:p>
    <w:p w:rsidR="00EC2696" w:rsidRDefault="00EC2696" w:rsidP="00EC2696">
      <w:pPr>
        <w:pStyle w:val="Listenabsatz"/>
        <w:numPr>
          <w:ilvl w:val="0"/>
          <w:numId w:val="19"/>
        </w:numPr>
      </w:pPr>
      <w:r>
        <w:t>*.SAD-Dateien</w:t>
      </w:r>
    </w:p>
    <w:p w:rsidR="00EC2696" w:rsidRDefault="00EC2696" w:rsidP="00EC2696">
      <w:pPr>
        <w:pStyle w:val="Listenabsatz"/>
        <w:numPr>
          <w:ilvl w:val="0"/>
          <w:numId w:val="19"/>
        </w:numPr>
      </w:pPr>
      <w:r>
        <w:t>*.PL-Dateien</w:t>
      </w:r>
    </w:p>
    <w:p w:rsidR="00EC2696" w:rsidRDefault="00EC2696" w:rsidP="00EC2696">
      <w:pPr>
        <w:pStyle w:val="Listenabsatz"/>
        <w:numPr>
          <w:ilvl w:val="0"/>
          <w:numId w:val="19"/>
        </w:numPr>
      </w:pPr>
      <w:r>
        <w:t>*.c</w:t>
      </w:r>
    </w:p>
    <w:p w:rsidR="00EC2696" w:rsidRPr="00EC2696" w:rsidRDefault="00EC2696" w:rsidP="00EC2696">
      <w:pPr>
        <w:pStyle w:val="Listenabsatz"/>
        <w:numPr>
          <w:ilvl w:val="0"/>
          <w:numId w:val="19"/>
        </w:numPr>
      </w:pPr>
      <w:r>
        <w:t>Ordner</w:t>
      </w:r>
      <w:r w:rsidR="00B10711">
        <w:t>n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7479"/>
        <w:gridCol w:w="567"/>
        <w:gridCol w:w="567"/>
        <w:gridCol w:w="675"/>
      </w:tblGrid>
      <w:tr w:rsidR="00EB0396" w:rsidTr="005256F3">
        <w:tc>
          <w:tcPr>
            <w:tcW w:w="7479" w:type="dxa"/>
            <w:vMerge w:val="restart"/>
          </w:tcPr>
          <w:p w:rsidR="00EB0396" w:rsidRPr="00E33904" w:rsidRDefault="00EB0396" w:rsidP="005256F3">
            <w:pPr>
              <w:rPr>
                <w:b/>
                <w:sz w:val="24"/>
                <w:szCs w:val="24"/>
              </w:rPr>
            </w:pPr>
            <w:r w:rsidRPr="00E33904">
              <w:rPr>
                <w:b/>
                <w:sz w:val="24"/>
                <w:szCs w:val="24"/>
              </w:rPr>
              <w:t>Prozessbeschreibung</w:t>
            </w:r>
          </w:p>
        </w:tc>
        <w:tc>
          <w:tcPr>
            <w:tcW w:w="1809" w:type="dxa"/>
            <w:gridSpan w:val="3"/>
          </w:tcPr>
          <w:p w:rsidR="00EB0396" w:rsidRPr="00E33904" w:rsidRDefault="00EB0396" w:rsidP="005256F3">
            <w:pPr>
              <w:rPr>
                <w:b/>
                <w:sz w:val="24"/>
                <w:szCs w:val="24"/>
              </w:rPr>
            </w:pPr>
            <w:r w:rsidRPr="00E33904">
              <w:rPr>
                <w:b/>
                <w:sz w:val="24"/>
                <w:szCs w:val="24"/>
              </w:rPr>
              <w:t>Abgenommen</w:t>
            </w:r>
          </w:p>
        </w:tc>
      </w:tr>
      <w:tr w:rsidR="00EB0396" w:rsidTr="005256F3">
        <w:tc>
          <w:tcPr>
            <w:tcW w:w="7479" w:type="dxa"/>
            <w:vMerge/>
          </w:tcPr>
          <w:p w:rsidR="00EB0396" w:rsidRPr="00E33904" w:rsidRDefault="00EB0396" w:rsidP="005256F3">
            <w:pPr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EB0396" w:rsidRPr="00C10E77" w:rsidRDefault="00EB0396" w:rsidP="005256F3">
            <w:pPr>
              <w:spacing w:after="200" w:line="276" w:lineRule="auto"/>
              <w:rPr>
                <w:b/>
                <w:sz w:val="20"/>
                <w:szCs w:val="24"/>
              </w:rPr>
            </w:pPr>
            <w:r w:rsidRPr="00C10E77">
              <w:rPr>
                <w:noProof/>
                <w:sz w:val="20"/>
                <w:lang w:eastAsia="de-DE"/>
              </w:rPr>
              <w:t>32-BitWin</w:t>
            </w:r>
          </w:p>
        </w:tc>
        <w:tc>
          <w:tcPr>
            <w:tcW w:w="567" w:type="dxa"/>
          </w:tcPr>
          <w:p w:rsidR="00EB0396" w:rsidRPr="00C10E77" w:rsidRDefault="00EB0396" w:rsidP="005256F3">
            <w:pPr>
              <w:spacing w:after="200" w:line="276" w:lineRule="auto"/>
              <w:rPr>
                <w:b/>
                <w:sz w:val="20"/>
                <w:szCs w:val="24"/>
              </w:rPr>
            </w:pPr>
            <w:r w:rsidRPr="00C10E77">
              <w:rPr>
                <w:noProof/>
                <w:sz w:val="20"/>
                <w:lang w:eastAsia="de-DE"/>
              </w:rPr>
              <w:t>64-BitWin</w:t>
            </w:r>
          </w:p>
        </w:tc>
        <w:tc>
          <w:tcPr>
            <w:tcW w:w="675" w:type="dxa"/>
          </w:tcPr>
          <w:p w:rsidR="00EB0396" w:rsidRPr="00C10E77" w:rsidRDefault="00EB0396" w:rsidP="005256F3">
            <w:pPr>
              <w:spacing w:after="200" w:line="276" w:lineRule="auto"/>
              <w:rPr>
                <w:noProof/>
                <w:sz w:val="20"/>
                <w:lang w:eastAsia="de-DE"/>
              </w:rPr>
            </w:pPr>
            <w:r w:rsidRPr="00C10E77">
              <w:rPr>
                <w:noProof/>
                <w:sz w:val="20"/>
                <w:lang w:eastAsia="de-DE"/>
              </w:rPr>
              <w:t>64-Bit OS X</w:t>
            </w:r>
          </w:p>
        </w:tc>
      </w:tr>
      <w:tr w:rsidR="00E21538" w:rsidTr="00901276">
        <w:tc>
          <w:tcPr>
            <w:tcW w:w="7479" w:type="dxa"/>
          </w:tcPr>
          <w:p w:rsidR="00E21538" w:rsidRDefault="00E21538" w:rsidP="00E21538">
            <w:pPr>
              <w:ind w:left="284"/>
            </w:pPr>
            <w:r>
              <w:t xml:space="preserve">Neues Vespucci-Diagramm mit dem Namen </w:t>
            </w:r>
            <w:r w:rsidRPr="00E21538">
              <w:rPr>
                <w:rStyle w:val="NAMEZchn"/>
              </w:rPr>
              <w:t>„</w:t>
            </w:r>
            <w:proofErr w:type="spellStart"/>
            <w:r w:rsidRPr="00E21538">
              <w:rPr>
                <w:rStyle w:val="NAMEZchn"/>
              </w:rPr>
              <w:t>DND.sad</w:t>
            </w:r>
            <w:proofErr w:type="spellEnd"/>
            <w:r w:rsidRPr="00E21538">
              <w:rPr>
                <w:rStyle w:val="NAMEZchn"/>
              </w:rPr>
              <w:t>“</w:t>
            </w:r>
            <w:r>
              <w:t xml:space="preserve"> erstellen.</w:t>
            </w:r>
          </w:p>
        </w:tc>
        <w:tc>
          <w:tcPr>
            <w:tcW w:w="567" w:type="dxa"/>
            <w:vAlign w:val="center"/>
          </w:tcPr>
          <w:p w:rsidR="00E21538" w:rsidRDefault="00901276" w:rsidP="00901276">
            <w:pPr>
              <w:jc w:val="center"/>
            </w:pPr>
            <w:sdt>
              <w:sdtPr>
                <w:id w:val="1876266028"/>
              </w:sdtPr>
              <w:sdtContent>
                <w:r w:rsidR="00E2153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E21538" w:rsidRDefault="00901276" w:rsidP="00901276">
            <w:pPr>
              <w:jc w:val="center"/>
            </w:pPr>
            <w:sdt>
              <w:sdtPr>
                <w:id w:val="-493105575"/>
              </w:sdtPr>
              <w:sdtContent>
                <w:r w:rsidR="00E2153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E21538" w:rsidRDefault="00901276" w:rsidP="00901276">
            <w:pPr>
              <w:jc w:val="center"/>
            </w:pPr>
            <w:sdt>
              <w:sdtPr>
                <w:id w:val="-1843691890"/>
              </w:sdtPr>
              <w:sdtContent>
                <w:r w:rsidR="00E2153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464A2A" w:rsidTr="00464A2A">
        <w:tc>
          <w:tcPr>
            <w:tcW w:w="9288" w:type="dxa"/>
            <w:gridSpan w:val="4"/>
            <w:shd w:val="clear" w:color="auto" w:fill="DDD9C3" w:themeFill="background2" w:themeFillShade="E6"/>
          </w:tcPr>
          <w:p w:rsidR="00464A2A" w:rsidRDefault="00464A2A" w:rsidP="00464A2A">
            <w:pPr>
              <w:ind w:left="284"/>
            </w:pPr>
            <w:r>
              <w:t>Allgemein</w:t>
            </w:r>
          </w:p>
        </w:tc>
      </w:tr>
      <w:tr w:rsidR="00464A2A" w:rsidTr="00901276">
        <w:tc>
          <w:tcPr>
            <w:tcW w:w="7479" w:type="dxa"/>
          </w:tcPr>
          <w:p w:rsidR="00464A2A" w:rsidRDefault="00464A2A" w:rsidP="00901276">
            <w:pPr>
              <w:ind w:left="284"/>
            </w:pPr>
            <w:r>
              <w:t xml:space="preserve">Drop von unterstützten Elementen aus selbst erstellten Quellcode auf die Hauptebene erzeugt ein neues Ensemble, mit zum Drop-Objekt passendem voll Qualifizierten Namen und Query. </w:t>
            </w:r>
          </w:p>
        </w:tc>
        <w:tc>
          <w:tcPr>
            <w:tcW w:w="567" w:type="dxa"/>
            <w:vAlign w:val="center"/>
          </w:tcPr>
          <w:p w:rsidR="00464A2A" w:rsidRDefault="00901276" w:rsidP="00901276">
            <w:pPr>
              <w:jc w:val="center"/>
            </w:pPr>
            <w:sdt>
              <w:sdtPr>
                <w:id w:val="448591773"/>
              </w:sdtPr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464A2A" w:rsidRDefault="00901276" w:rsidP="00901276">
            <w:pPr>
              <w:jc w:val="center"/>
            </w:pPr>
            <w:sdt>
              <w:sdtPr>
                <w:id w:val="-1591233824"/>
              </w:sdtPr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464A2A" w:rsidRDefault="00901276" w:rsidP="00901276">
            <w:pPr>
              <w:jc w:val="center"/>
            </w:pPr>
            <w:sdt>
              <w:sdtPr>
                <w:id w:val="-1591232041"/>
              </w:sdtPr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464A2A" w:rsidTr="00901276">
        <w:tc>
          <w:tcPr>
            <w:tcW w:w="7479" w:type="dxa"/>
          </w:tcPr>
          <w:p w:rsidR="00464A2A" w:rsidRDefault="00464A2A" w:rsidP="00901276">
            <w:pPr>
              <w:ind w:left="284"/>
            </w:pPr>
            <w:r>
              <w:t xml:space="preserve">Drop von unterstützten Elementen aus einem Referenzierten Package auf die Hauptebene erzeugt ein neues Ensemble, mit zum Drop-Objekt passendem voll Qualifizierten Namen und Query. </w:t>
            </w:r>
          </w:p>
        </w:tc>
        <w:tc>
          <w:tcPr>
            <w:tcW w:w="567" w:type="dxa"/>
            <w:vAlign w:val="center"/>
          </w:tcPr>
          <w:p w:rsidR="00464A2A" w:rsidRDefault="00901276" w:rsidP="00901276">
            <w:pPr>
              <w:jc w:val="center"/>
            </w:pPr>
            <w:sdt>
              <w:sdtPr>
                <w:id w:val="-434668475"/>
              </w:sdtPr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464A2A" w:rsidRDefault="00901276" w:rsidP="00901276">
            <w:pPr>
              <w:jc w:val="center"/>
            </w:pPr>
            <w:sdt>
              <w:sdtPr>
                <w:id w:val="-1313098627"/>
              </w:sdtPr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464A2A" w:rsidRDefault="00901276" w:rsidP="00901276">
            <w:pPr>
              <w:jc w:val="center"/>
            </w:pPr>
            <w:sdt>
              <w:sdtPr>
                <w:id w:val="-2080274784"/>
              </w:sdtPr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464A2A" w:rsidTr="00901276">
        <w:tc>
          <w:tcPr>
            <w:tcW w:w="7479" w:type="dxa"/>
          </w:tcPr>
          <w:p w:rsidR="00464A2A" w:rsidRDefault="00464A2A" w:rsidP="00901276">
            <w:pPr>
              <w:ind w:left="284"/>
            </w:pPr>
            <w:r>
              <w:t xml:space="preserve">Drop von unterstützten Elementen die in einem Element definiert sind (z.B. innere Klassen) aus selbst erstellten Quellcode auf die Hauptebene erzeugt ein neues Ensemble, mit zum Drop-Objekt passendem voll Qualifizierten Namen und Query. </w:t>
            </w:r>
          </w:p>
        </w:tc>
        <w:tc>
          <w:tcPr>
            <w:tcW w:w="567" w:type="dxa"/>
            <w:vAlign w:val="center"/>
          </w:tcPr>
          <w:p w:rsidR="00464A2A" w:rsidRDefault="00901276" w:rsidP="00901276">
            <w:pPr>
              <w:jc w:val="center"/>
            </w:pPr>
            <w:sdt>
              <w:sdtPr>
                <w:id w:val="686947584"/>
              </w:sdtPr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464A2A" w:rsidRDefault="00901276" w:rsidP="00901276">
            <w:pPr>
              <w:jc w:val="center"/>
            </w:pPr>
            <w:sdt>
              <w:sdtPr>
                <w:id w:val="1438483569"/>
              </w:sdtPr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464A2A" w:rsidRDefault="00901276" w:rsidP="00901276">
            <w:pPr>
              <w:jc w:val="center"/>
            </w:pPr>
            <w:sdt>
              <w:sdtPr>
                <w:id w:val="762731334"/>
              </w:sdtPr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464A2A" w:rsidTr="00901276">
        <w:tc>
          <w:tcPr>
            <w:tcW w:w="7479" w:type="dxa"/>
          </w:tcPr>
          <w:p w:rsidR="00464A2A" w:rsidRDefault="00464A2A" w:rsidP="00901276">
            <w:pPr>
              <w:ind w:left="284"/>
            </w:pPr>
            <w:r>
              <w:t xml:space="preserve">Drop von unterstützten Elementen die in einem Element definiert sind (z.B. innere Klassen) aus einem Referenzierten Package auf die Hauptebene erzeugt ein neues Ensemble, mit zum Drop-Objekt passendem voll Qualifizierten Namen und Query. </w:t>
            </w:r>
          </w:p>
        </w:tc>
        <w:tc>
          <w:tcPr>
            <w:tcW w:w="567" w:type="dxa"/>
            <w:vAlign w:val="center"/>
          </w:tcPr>
          <w:p w:rsidR="00464A2A" w:rsidRDefault="00901276" w:rsidP="00901276">
            <w:pPr>
              <w:jc w:val="center"/>
            </w:pPr>
            <w:sdt>
              <w:sdtPr>
                <w:id w:val="-420492663"/>
              </w:sdtPr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464A2A" w:rsidRDefault="00901276" w:rsidP="00901276">
            <w:pPr>
              <w:jc w:val="center"/>
            </w:pPr>
            <w:sdt>
              <w:sdtPr>
                <w:id w:val="1503775473"/>
              </w:sdtPr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464A2A" w:rsidRDefault="00901276" w:rsidP="00901276">
            <w:pPr>
              <w:jc w:val="center"/>
            </w:pPr>
            <w:sdt>
              <w:sdtPr>
                <w:id w:val="-443996223"/>
              </w:sdtPr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464A2A" w:rsidTr="00901276">
        <w:tc>
          <w:tcPr>
            <w:tcW w:w="7479" w:type="dxa"/>
          </w:tcPr>
          <w:p w:rsidR="00464A2A" w:rsidRDefault="00464A2A" w:rsidP="00901276">
            <w:pPr>
              <w:ind w:left="284"/>
            </w:pPr>
            <w:r>
              <w:t>Ein Drop von nicht unterstützten Elementen auf die Hauptebene ist nicht möglich. Es wird das entsprechenden Maus-Icon angezeigt.</w:t>
            </w:r>
          </w:p>
        </w:tc>
        <w:tc>
          <w:tcPr>
            <w:tcW w:w="567" w:type="dxa"/>
            <w:vAlign w:val="center"/>
          </w:tcPr>
          <w:p w:rsidR="00464A2A" w:rsidRDefault="00901276" w:rsidP="00901276">
            <w:pPr>
              <w:jc w:val="center"/>
            </w:pPr>
            <w:sdt>
              <w:sdtPr>
                <w:id w:val="-522315397"/>
              </w:sdtPr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464A2A" w:rsidRDefault="00901276" w:rsidP="00901276">
            <w:pPr>
              <w:jc w:val="center"/>
            </w:pPr>
            <w:sdt>
              <w:sdtPr>
                <w:id w:val="-973758109"/>
              </w:sdtPr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464A2A" w:rsidRDefault="00901276" w:rsidP="00901276">
            <w:pPr>
              <w:jc w:val="center"/>
            </w:pPr>
            <w:sdt>
              <w:sdtPr>
                <w:id w:val="-1070653414"/>
              </w:sdtPr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464A2A" w:rsidTr="00901276">
        <w:tc>
          <w:tcPr>
            <w:tcW w:w="7479" w:type="dxa"/>
          </w:tcPr>
          <w:p w:rsidR="00464A2A" w:rsidRDefault="00464A2A" w:rsidP="00901276">
            <w:pPr>
              <w:ind w:left="284"/>
            </w:pPr>
            <w:r>
              <w:t xml:space="preserve">Ein Drop von nicht unterstützten </w:t>
            </w:r>
            <w:r w:rsidRPr="00D11DE1">
              <w:t>Elemente</w:t>
            </w:r>
            <w:r>
              <w:t>n</w:t>
            </w:r>
            <w:r w:rsidRPr="00D11DE1">
              <w:t xml:space="preserve"> </w:t>
            </w:r>
            <w:r>
              <w:t xml:space="preserve">auf ein Ensemble erweitert die vorhandene Query um ein gültiges Prolog Statement, welches die </w:t>
            </w:r>
            <w:r>
              <w:lastRenderedPageBreak/>
              <w:t xml:space="preserve">fallengelassenen Elemente beschreibt. </w:t>
            </w:r>
          </w:p>
        </w:tc>
        <w:tc>
          <w:tcPr>
            <w:tcW w:w="567" w:type="dxa"/>
            <w:vAlign w:val="center"/>
          </w:tcPr>
          <w:p w:rsidR="00464A2A" w:rsidRDefault="00901276" w:rsidP="00901276">
            <w:pPr>
              <w:jc w:val="center"/>
            </w:pPr>
            <w:sdt>
              <w:sdtPr>
                <w:id w:val="-800688419"/>
              </w:sdtPr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464A2A" w:rsidRDefault="00901276" w:rsidP="00901276">
            <w:pPr>
              <w:jc w:val="center"/>
            </w:pPr>
            <w:sdt>
              <w:sdtPr>
                <w:id w:val="1350603755"/>
              </w:sdtPr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464A2A" w:rsidRDefault="00901276" w:rsidP="00901276">
            <w:pPr>
              <w:jc w:val="center"/>
            </w:pPr>
            <w:sdt>
              <w:sdtPr>
                <w:id w:val="-332062500"/>
              </w:sdtPr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464A2A" w:rsidTr="00901276">
        <w:tc>
          <w:tcPr>
            <w:tcW w:w="7479" w:type="dxa"/>
          </w:tcPr>
          <w:p w:rsidR="00464A2A" w:rsidRDefault="00464A2A" w:rsidP="00901276">
            <w:pPr>
              <w:ind w:left="284"/>
            </w:pPr>
            <w:r>
              <w:lastRenderedPageBreak/>
              <w:t xml:space="preserve">Ein Drop von nicht unterstützten </w:t>
            </w:r>
            <w:r w:rsidRPr="00D11DE1">
              <w:t>Elemente</w:t>
            </w:r>
            <w:r>
              <w:t>n</w:t>
            </w:r>
            <w:r w:rsidRPr="00D11DE1">
              <w:t xml:space="preserve"> </w:t>
            </w:r>
            <w:r>
              <w:t>auf ein Ensemble ist nicht möglich. Es wird das entsprechende Maus-Icon angezeigt.</w:t>
            </w:r>
          </w:p>
        </w:tc>
        <w:tc>
          <w:tcPr>
            <w:tcW w:w="567" w:type="dxa"/>
            <w:vAlign w:val="center"/>
          </w:tcPr>
          <w:p w:rsidR="00464A2A" w:rsidRDefault="00901276" w:rsidP="00901276">
            <w:pPr>
              <w:jc w:val="center"/>
            </w:pPr>
            <w:sdt>
              <w:sdtPr>
                <w:id w:val="-638269550"/>
              </w:sdtPr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464A2A" w:rsidRDefault="00901276" w:rsidP="00901276">
            <w:pPr>
              <w:jc w:val="center"/>
            </w:pPr>
            <w:sdt>
              <w:sdtPr>
                <w:id w:val="-1641876948"/>
              </w:sdtPr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464A2A" w:rsidRDefault="00901276" w:rsidP="00901276">
            <w:pPr>
              <w:jc w:val="center"/>
            </w:pPr>
            <w:sdt>
              <w:sdtPr>
                <w:id w:val="-168573326"/>
              </w:sdtPr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464A2A" w:rsidTr="00901276">
        <w:tc>
          <w:tcPr>
            <w:tcW w:w="7479" w:type="dxa"/>
          </w:tcPr>
          <w:p w:rsidR="00464A2A" w:rsidRDefault="00464A2A" w:rsidP="00901276">
            <w:pPr>
              <w:ind w:left="284"/>
            </w:pPr>
            <w:r>
              <w:t>Ein Drop, der unterstützte und nicht unterstützte Elemente enthält, ist nicht möglich. Es wird das entsprechende Maus-Icon angezeigt.</w:t>
            </w:r>
          </w:p>
        </w:tc>
        <w:tc>
          <w:tcPr>
            <w:tcW w:w="567" w:type="dxa"/>
            <w:vAlign w:val="center"/>
          </w:tcPr>
          <w:p w:rsidR="00464A2A" w:rsidRDefault="00901276" w:rsidP="00901276">
            <w:pPr>
              <w:jc w:val="center"/>
            </w:pPr>
            <w:sdt>
              <w:sdtPr>
                <w:id w:val="1911430222"/>
              </w:sdtPr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464A2A" w:rsidRDefault="00901276" w:rsidP="00901276">
            <w:pPr>
              <w:jc w:val="center"/>
            </w:pPr>
            <w:sdt>
              <w:sdtPr>
                <w:id w:val="823162336"/>
              </w:sdtPr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464A2A" w:rsidRDefault="00901276" w:rsidP="00901276">
            <w:pPr>
              <w:jc w:val="center"/>
            </w:pPr>
            <w:sdt>
              <w:sdtPr>
                <w:id w:val="1756089161"/>
              </w:sdtPr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464A2A" w:rsidTr="00901276">
        <w:tc>
          <w:tcPr>
            <w:tcW w:w="7479" w:type="dxa"/>
          </w:tcPr>
          <w:p w:rsidR="00464A2A" w:rsidRDefault="00464A2A" w:rsidP="00901276">
            <w:pPr>
              <w:ind w:left="284"/>
            </w:pPr>
            <w:r>
              <w:t>Drops, die als Ziel weder ein Ensemble noch die Hauptebene haben, sind nicht möglich. Es wird das entsprechende Maus-Icon angezeigt.</w:t>
            </w:r>
            <w:r w:rsidDel="008525D1">
              <w:t xml:space="preserve"> </w:t>
            </w:r>
          </w:p>
        </w:tc>
        <w:tc>
          <w:tcPr>
            <w:tcW w:w="567" w:type="dxa"/>
            <w:vAlign w:val="center"/>
          </w:tcPr>
          <w:p w:rsidR="00464A2A" w:rsidRDefault="00901276" w:rsidP="00901276">
            <w:pPr>
              <w:jc w:val="center"/>
            </w:pPr>
            <w:sdt>
              <w:sdtPr>
                <w:id w:val="697054744"/>
              </w:sdtPr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464A2A" w:rsidRDefault="00901276" w:rsidP="00901276">
            <w:pPr>
              <w:jc w:val="center"/>
            </w:pPr>
            <w:sdt>
              <w:sdtPr>
                <w:id w:val="2113698866"/>
              </w:sdtPr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464A2A" w:rsidRDefault="00901276" w:rsidP="00901276">
            <w:pPr>
              <w:jc w:val="center"/>
            </w:pPr>
            <w:sdt>
              <w:sdtPr>
                <w:id w:val="-713433118"/>
              </w:sdtPr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464A2A" w:rsidTr="008C3BFD">
        <w:tc>
          <w:tcPr>
            <w:tcW w:w="9288" w:type="dxa"/>
            <w:gridSpan w:val="4"/>
            <w:shd w:val="clear" w:color="auto" w:fill="DDD9C3" w:themeFill="background2" w:themeFillShade="E6"/>
          </w:tcPr>
          <w:p w:rsidR="00464A2A" w:rsidRDefault="00464A2A" w:rsidP="008C3BFD">
            <w:pPr>
              <w:ind w:left="284"/>
            </w:pPr>
            <w:r>
              <w:t xml:space="preserve">Drag </w:t>
            </w:r>
            <w:proofErr w:type="spellStart"/>
            <w:r>
              <w:t>and</w:t>
            </w:r>
            <w:proofErr w:type="spellEnd"/>
            <w:r>
              <w:t xml:space="preserve"> Drop Operationen aus dem </w:t>
            </w:r>
            <w:proofErr w:type="spellStart"/>
            <w:r>
              <w:t>Src</w:t>
            </w:r>
            <w:proofErr w:type="spellEnd"/>
            <w:r>
              <w:t>-Verzeichnis</w:t>
            </w:r>
          </w:p>
        </w:tc>
      </w:tr>
      <w:tr w:rsidR="00464A2A" w:rsidTr="00901276">
        <w:tc>
          <w:tcPr>
            <w:tcW w:w="7479" w:type="dxa"/>
          </w:tcPr>
          <w:p w:rsidR="00464A2A" w:rsidRDefault="00464A2A" w:rsidP="008C3BFD">
            <w:pPr>
              <w:ind w:left="284"/>
            </w:pPr>
            <w:r>
              <w:t xml:space="preserve">Das Package </w:t>
            </w:r>
            <w:r w:rsidRPr="00E21538">
              <w:rPr>
                <w:rStyle w:val="NAMEZchn"/>
              </w:rPr>
              <w:t>„</w:t>
            </w:r>
            <w:proofErr w:type="spellStart"/>
            <w:r w:rsidRPr="00E21538">
              <w:rPr>
                <w:rStyle w:val="NAMEZchn"/>
              </w:rPr>
              <w:t>de.tud.cs.se.flashcards.model</w:t>
            </w:r>
            <w:proofErr w:type="spellEnd"/>
            <w:r w:rsidRPr="00E21538">
              <w:rPr>
                <w:rStyle w:val="NAMEZchn"/>
              </w:rPr>
              <w:t>“</w:t>
            </w:r>
            <w:r>
              <w:t xml:space="preserve"> per Drag </w:t>
            </w:r>
            <w:proofErr w:type="spellStart"/>
            <w:r>
              <w:t>and</w:t>
            </w:r>
            <w:proofErr w:type="spellEnd"/>
            <w:r>
              <w:t xml:space="preserve"> Drop auf </w:t>
            </w:r>
            <w:r w:rsidR="009E2F1E">
              <w:t xml:space="preserve">die </w:t>
            </w:r>
            <w:r>
              <w:t>weiße Fläche des Diagramms ziehen.</w:t>
            </w:r>
          </w:p>
          <w:p w:rsidR="00464A2A" w:rsidRDefault="00464A2A" w:rsidP="008C3BFD">
            <w:pPr>
              <w:ind w:left="284"/>
            </w:pPr>
            <w:r>
              <w:t xml:space="preserve">Der Name des Ensembles lautet </w:t>
            </w:r>
            <w:r w:rsidRPr="00E21538">
              <w:rPr>
                <w:rStyle w:val="NAMEZchn"/>
              </w:rPr>
              <w:t>„</w:t>
            </w:r>
            <w:proofErr w:type="spellStart"/>
            <w:r w:rsidRPr="00E21538">
              <w:rPr>
                <w:rStyle w:val="NAMEZchn"/>
              </w:rPr>
              <w:t>de.tud.cs.se.flashcards.model</w:t>
            </w:r>
            <w:proofErr w:type="spellEnd"/>
            <w:r w:rsidRPr="00E21538">
              <w:rPr>
                <w:rStyle w:val="NAMEZchn"/>
              </w:rPr>
              <w:t>“</w:t>
            </w:r>
          </w:p>
          <w:p w:rsidR="00464A2A" w:rsidRDefault="00464A2A" w:rsidP="008C3BFD">
            <w:pPr>
              <w:ind w:left="284"/>
            </w:pPr>
            <w:r>
              <w:t xml:space="preserve">und die Query </w:t>
            </w:r>
            <w:r w:rsidRPr="00E21538">
              <w:rPr>
                <w:rStyle w:val="NAMEZchn"/>
              </w:rPr>
              <w:t>„</w:t>
            </w:r>
            <w:proofErr w:type="spellStart"/>
            <w:r w:rsidRPr="00E21538">
              <w:rPr>
                <w:rStyle w:val="NAMEZchn"/>
              </w:rPr>
              <w:t>package</w:t>
            </w:r>
            <w:proofErr w:type="spellEnd"/>
            <w:r w:rsidRPr="00E21538">
              <w:rPr>
                <w:rStyle w:val="NAMEZchn"/>
              </w:rPr>
              <w:t>('</w:t>
            </w:r>
            <w:proofErr w:type="spellStart"/>
            <w:r w:rsidRPr="00E21538">
              <w:rPr>
                <w:rStyle w:val="NAMEZchn"/>
              </w:rPr>
              <w:t>de.tud.cs.se.flashcards.model</w:t>
            </w:r>
            <w:proofErr w:type="spellEnd"/>
            <w:r w:rsidRPr="00E21538">
              <w:rPr>
                <w:rStyle w:val="NAMEZchn"/>
              </w:rPr>
              <w:t>')“</w:t>
            </w:r>
            <w:r>
              <w:t>.</w:t>
            </w:r>
          </w:p>
        </w:tc>
        <w:tc>
          <w:tcPr>
            <w:tcW w:w="567" w:type="dxa"/>
            <w:vAlign w:val="center"/>
          </w:tcPr>
          <w:p w:rsidR="00464A2A" w:rsidRDefault="00901276" w:rsidP="00901276">
            <w:pPr>
              <w:jc w:val="center"/>
            </w:pPr>
            <w:sdt>
              <w:sdtPr>
                <w:id w:val="1141386743"/>
              </w:sdtPr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464A2A" w:rsidRDefault="00901276" w:rsidP="00901276">
            <w:pPr>
              <w:jc w:val="center"/>
            </w:pPr>
            <w:sdt>
              <w:sdtPr>
                <w:id w:val="-1141497270"/>
              </w:sdtPr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464A2A" w:rsidRDefault="00901276" w:rsidP="00901276">
            <w:pPr>
              <w:jc w:val="center"/>
            </w:pPr>
            <w:sdt>
              <w:sdtPr>
                <w:id w:val="-824517463"/>
              </w:sdtPr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464A2A" w:rsidTr="00901276">
        <w:tc>
          <w:tcPr>
            <w:tcW w:w="7479" w:type="dxa"/>
          </w:tcPr>
          <w:p w:rsidR="00464A2A" w:rsidRDefault="00464A2A" w:rsidP="00901276">
            <w:pPr>
              <w:ind w:left="284"/>
            </w:pPr>
            <w:r>
              <w:t xml:space="preserve">Die Datei </w:t>
            </w:r>
            <w:r w:rsidRPr="008C3BFD">
              <w:rPr>
                <w:rStyle w:val="NAMEZchn"/>
              </w:rPr>
              <w:t>„de.tud.cs.se.flashcards.model.Flashcard</w:t>
            </w:r>
            <w:r>
              <w:rPr>
                <w:rStyle w:val="NAMEZchn"/>
              </w:rPr>
              <w:t>.java</w:t>
            </w:r>
            <w:r w:rsidRPr="008C3BFD">
              <w:rPr>
                <w:rStyle w:val="NAMEZchn"/>
              </w:rPr>
              <w:t>“</w:t>
            </w:r>
            <w:r>
              <w:t xml:space="preserve"> per Drag </w:t>
            </w:r>
            <w:proofErr w:type="spellStart"/>
            <w:r>
              <w:t>and</w:t>
            </w:r>
            <w:proofErr w:type="spellEnd"/>
            <w:r>
              <w:t xml:space="preserve"> Drop auf </w:t>
            </w:r>
            <w:r w:rsidR="009E2F1E">
              <w:t xml:space="preserve">die </w:t>
            </w:r>
            <w:r>
              <w:t>weiße Fläche des Diagramms ziehen.</w:t>
            </w:r>
          </w:p>
          <w:p w:rsidR="00464A2A" w:rsidRDefault="00464A2A" w:rsidP="00236992">
            <w:pPr>
              <w:ind w:left="284"/>
            </w:pPr>
            <w:r>
              <w:t xml:space="preserve">Der Name des Ensemble lautet </w:t>
            </w:r>
            <w:r w:rsidRPr="008C3BFD">
              <w:rPr>
                <w:rStyle w:val="NAMEZchn"/>
              </w:rPr>
              <w:t>„</w:t>
            </w:r>
            <w:proofErr w:type="spellStart"/>
            <w:r w:rsidRPr="008C3BFD">
              <w:rPr>
                <w:rStyle w:val="NAMEZchn"/>
              </w:rPr>
              <w:t>de.tud.cs.se.flashcards.model.Flashcard</w:t>
            </w:r>
            <w:proofErr w:type="spellEnd"/>
            <w:r w:rsidRPr="008C3BFD">
              <w:rPr>
                <w:rStyle w:val="NAMEZchn"/>
              </w:rPr>
              <w:t>“</w:t>
            </w:r>
            <w:r>
              <w:t xml:space="preserve"> und </w:t>
            </w:r>
            <w:r w:rsidR="009E2F1E">
              <w:t>der Inhalt der Query ist</w:t>
            </w:r>
            <w:r>
              <w:t xml:space="preserve"> </w:t>
            </w:r>
            <w:r w:rsidRPr="008C3BFD">
              <w:rPr>
                <w:rStyle w:val="NAMEZchn"/>
              </w:rPr>
              <w:t>„class_with_members('de.tud.cs.se.flashcards.model'</w:t>
            </w:r>
            <w:proofErr w:type="gramStart"/>
            <w:r w:rsidRPr="008C3BFD">
              <w:rPr>
                <w:rStyle w:val="NAMEZchn"/>
              </w:rPr>
              <w:t>,</w:t>
            </w:r>
            <w:r w:rsidR="00236992" w:rsidRPr="00E779A5">
              <w:rPr>
                <w:rStyle w:val="NAMEZchn"/>
              </w:rPr>
              <w:t>'</w:t>
            </w:r>
            <w:r w:rsidRPr="008C3BFD">
              <w:rPr>
                <w:rStyle w:val="NAMEZchn"/>
              </w:rPr>
              <w:t>Flashcard'</w:t>
            </w:r>
            <w:proofErr w:type="gramEnd"/>
            <w:r w:rsidRPr="008C3BFD">
              <w:rPr>
                <w:rStyle w:val="NAMEZchn"/>
              </w:rPr>
              <w:t>)“</w:t>
            </w:r>
            <w:r>
              <w:t>.</w:t>
            </w:r>
          </w:p>
        </w:tc>
        <w:tc>
          <w:tcPr>
            <w:tcW w:w="567" w:type="dxa"/>
            <w:vAlign w:val="center"/>
          </w:tcPr>
          <w:p w:rsidR="00464A2A" w:rsidRDefault="00901276" w:rsidP="00901276">
            <w:pPr>
              <w:jc w:val="center"/>
            </w:pPr>
            <w:sdt>
              <w:sdtPr>
                <w:id w:val="-1174032850"/>
              </w:sdtPr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464A2A" w:rsidRDefault="00901276" w:rsidP="00901276">
            <w:pPr>
              <w:jc w:val="center"/>
            </w:pPr>
            <w:sdt>
              <w:sdtPr>
                <w:id w:val="-2073191016"/>
              </w:sdtPr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464A2A" w:rsidRDefault="00901276" w:rsidP="00901276">
            <w:pPr>
              <w:jc w:val="center"/>
            </w:pPr>
            <w:sdt>
              <w:sdtPr>
                <w:id w:val="1106469828"/>
              </w:sdtPr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464A2A" w:rsidTr="00901276">
        <w:tc>
          <w:tcPr>
            <w:tcW w:w="7479" w:type="dxa"/>
          </w:tcPr>
          <w:p w:rsidR="00464A2A" w:rsidRDefault="00464A2A" w:rsidP="008C3BFD">
            <w:pPr>
              <w:ind w:left="284"/>
            </w:pPr>
            <w:r>
              <w:t xml:space="preserve">Die Klasse </w:t>
            </w:r>
            <w:r w:rsidRPr="008C3BFD">
              <w:rPr>
                <w:rStyle w:val="NAMEZchn"/>
              </w:rPr>
              <w:t>„</w:t>
            </w:r>
            <w:proofErr w:type="spellStart"/>
            <w:r w:rsidRPr="008C3BFD">
              <w:rPr>
                <w:rStyle w:val="NAMEZchn"/>
              </w:rPr>
              <w:t>de.tud.cs.se.flashcards.model.Flashcard</w:t>
            </w:r>
            <w:proofErr w:type="spellEnd"/>
            <w:r w:rsidRPr="008C3BFD">
              <w:rPr>
                <w:rStyle w:val="NAMEZchn"/>
              </w:rPr>
              <w:t>“</w:t>
            </w:r>
            <w:r>
              <w:t xml:space="preserve"> per Drag </w:t>
            </w:r>
            <w:proofErr w:type="spellStart"/>
            <w:r>
              <w:t>and</w:t>
            </w:r>
            <w:proofErr w:type="spellEnd"/>
            <w:r>
              <w:t xml:space="preserve"> Drop auf </w:t>
            </w:r>
            <w:r w:rsidR="009E2F1E">
              <w:t xml:space="preserve">die </w:t>
            </w:r>
            <w:r>
              <w:t>weiße Fläche des Diagramms ziehen.</w:t>
            </w:r>
          </w:p>
          <w:p w:rsidR="00464A2A" w:rsidRDefault="00464A2A" w:rsidP="00236992">
            <w:pPr>
              <w:ind w:left="284"/>
            </w:pPr>
            <w:r>
              <w:t xml:space="preserve">Der Name des Ensemble lautet </w:t>
            </w:r>
            <w:r w:rsidRPr="008C3BFD">
              <w:rPr>
                <w:rStyle w:val="NAMEZchn"/>
              </w:rPr>
              <w:t>„</w:t>
            </w:r>
            <w:proofErr w:type="spellStart"/>
            <w:r w:rsidRPr="008C3BFD">
              <w:rPr>
                <w:rStyle w:val="NAMEZchn"/>
              </w:rPr>
              <w:t>de.tud.cs.se.flashcards.model.Flashcard</w:t>
            </w:r>
            <w:proofErr w:type="spellEnd"/>
            <w:r w:rsidRPr="008C3BFD">
              <w:rPr>
                <w:rStyle w:val="NAMEZchn"/>
              </w:rPr>
              <w:t>“</w:t>
            </w:r>
            <w:r>
              <w:t xml:space="preserve"> und </w:t>
            </w:r>
            <w:r w:rsidR="009E2F1E">
              <w:t xml:space="preserve">der Inhalt der Query ist </w:t>
            </w:r>
            <w:r w:rsidRPr="008C3BFD">
              <w:rPr>
                <w:rStyle w:val="NAMEZchn"/>
              </w:rPr>
              <w:t>„class_with_members('de.tud.cs.se.flashcards.model'</w:t>
            </w:r>
            <w:proofErr w:type="gramStart"/>
            <w:r w:rsidRPr="008C3BFD">
              <w:rPr>
                <w:rStyle w:val="NAMEZchn"/>
              </w:rPr>
              <w:t>,'Flashcard'</w:t>
            </w:r>
            <w:proofErr w:type="gramEnd"/>
            <w:r w:rsidRPr="008C3BFD">
              <w:rPr>
                <w:rStyle w:val="NAMEZchn"/>
              </w:rPr>
              <w:t>)“</w:t>
            </w:r>
            <w:r>
              <w:t>.</w:t>
            </w:r>
          </w:p>
        </w:tc>
        <w:tc>
          <w:tcPr>
            <w:tcW w:w="567" w:type="dxa"/>
            <w:vAlign w:val="center"/>
          </w:tcPr>
          <w:p w:rsidR="00464A2A" w:rsidRDefault="00901276" w:rsidP="00901276">
            <w:pPr>
              <w:jc w:val="center"/>
            </w:pPr>
            <w:sdt>
              <w:sdtPr>
                <w:id w:val="-1342466357"/>
              </w:sdtPr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464A2A" w:rsidRDefault="00901276" w:rsidP="00901276">
            <w:pPr>
              <w:jc w:val="center"/>
            </w:pPr>
            <w:sdt>
              <w:sdtPr>
                <w:id w:val="1035012795"/>
              </w:sdtPr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464A2A" w:rsidRDefault="00901276" w:rsidP="00901276">
            <w:pPr>
              <w:jc w:val="center"/>
            </w:pPr>
            <w:sdt>
              <w:sdtPr>
                <w:id w:val="-124472744"/>
              </w:sdtPr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464A2A" w:rsidTr="00901276">
        <w:tc>
          <w:tcPr>
            <w:tcW w:w="7479" w:type="dxa"/>
          </w:tcPr>
          <w:p w:rsidR="00464A2A" w:rsidRDefault="00464A2A" w:rsidP="008C3BFD">
            <w:pPr>
              <w:ind w:left="284"/>
            </w:pPr>
            <w:r>
              <w:t xml:space="preserve">Die Feld </w:t>
            </w:r>
            <w:r w:rsidRPr="008C3BFD">
              <w:rPr>
                <w:rStyle w:val="NAMEZchn"/>
              </w:rPr>
              <w:t>„</w:t>
            </w:r>
            <w:proofErr w:type="spellStart"/>
            <w:r w:rsidRPr="008C3BFD">
              <w:rPr>
                <w:rStyle w:val="NAMEZchn"/>
              </w:rPr>
              <w:t>de.tud.cs.se.flashcards.model.Flashcard</w:t>
            </w:r>
            <w:r>
              <w:rPr>
                <w:rStyle w:val="NAMEZchn"/>
              </w:rPr>
              <w:t>.answer</w:t>
            </w:r>
            <w:proofErr w:type="spellEnd"/>
            <w:r w:rsidRPr="008C3BFD">
              <w:rPr>
                <w:rStyle w:val="NAMEZchn"/>
              </w:rPr>
              <w:t>“</w:t>
            </w:r>
            <w:r>
              <w:t xml:space="preserve"> per Drag </w:t>
            </w:r>
            <w:proofErr w:type="spellStart"/>
            <w:r>
              <w:t>and</w:t>
            </w:r>
            <w:proofErr w:type="spellEnd"/>
            <w:r>
              <w:t xml:space="preserve"> Drop auf </w:t>
            </w:r>
            <w:r w:rsidR="009E2F1E">
              <w:t xml:space="preserve">die </w:t>
            </w:r>
            <w:r>
              <w:t>weiße Fläche des Diagramms ziehen.</w:t>
            </w:r>
          </w:p>
          <w:p w:rsidR="00464A2A" w:rsidRDefault="00464A2A" w:rsidP="00236992">
            <w:pPr>
              <w:ind w:left="284"/>
            </w:pPr>
            <w:r>
              <w:t xml:space="preserve">Der Name des Ensemble lautet </w:t>
            </w:r>
            <w:r w:rsidRPr="008C3BFD">
              <w:rPr>
                <w:rStyle w:val="NAMEZchn"/>
              </w:rPr>
              <w:t>„</w:t>
            </w:r>
            <w:proofErr w:type="spellStart"/>
            <w:r w:rsidRPr="008C3BFD">
              <w:rPr>
                <w:rStyle w:val="NAMEZchn"/>
              </w:rPr>
              <w:t>de.tud.cs.se.flashcards.model.Flashcard</w:t>
            </w:r>
            <w:r>
              <w:rPr>
                <w:rStyle w:val="NAMEZchn"/>
              </w:rPr>
              <w:t>.answer</w:t>
            </w:r>
            <w:proofErr w:type="spellEnd"/>
            <w:r w:rsidRPr="008C3BFD">
              <w:rPr>
                <w:rStyle w:val="NAMEZchn"/>
              </w:rPr>
              <w:t>“</w:t>
            </w:r>
            <w:r>
              <w:t xml:space="preserve"> und </w:t>
            </w:r>
            <w:r w:rsidR="009E2F1E">
              <w:t xml:space="preserve">der Inhalt der Query ist </w:t>
            </w:r>
            <w:r w:rsidRPr="008C3BFD">
              <w:rPr>
                <w:rStyle w:val="NAMEZchn"/>
              </w:rPr>
              <w:t>„field('de.tud.cs.se.flashcards.model',</w:t>
            </w:r>
            <w:r w:rsidR="00236992" w:rsidRPr="00E779A5">
              <w:rPr>
                <w:rStyle w:val="NAMEZchn"/>
              </w:rPr>
              <w:t>'</w:t>
            </w:r>
            <w:r w:rsidRPr="008C3BFD">
              <w:rPr>
                <w:rStyle w:val="NAMEZchn"/>
              </w:rPr>
              <w:t>Flashcard','answer','java.lang.String')“</w:t>
            </w:r>
            <w:r>
              <w:t>.</w:t>
            </w:r>
          </w:p>
        </w:tc>
        <w:tc>
          <w:tcPr>
            <w:tcW w:w="567" w:type="dxa"/>
            <w:vAlign w:val="center"/>
          </w:tcPr>
          <w:p w:rsidR="00464A2A" w:rsidRDefault="00901276" w:rsidP="00901276">
            <w:pPr>
              <w:jc w:val="center"/>
            </w:pPr>
            <w:sdt>
              <w:sdtPr>
                <w:id w:val="840200505"/>
              </w:sdtPr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464A2A" w:rsidRDefault="00901276" w:rsidP="00901276">
            <w:pPr>
              <w:jc w:val="center"/>
            </w:pPr>
            <w:sdt>
              <w:sdtPr>
                <w:id w:val="63532285"/>
              </w:sdtPr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464A2A" w:rsidRDefault="00901276" w:rsidP="00901276">
            <w:pPr>
              <w:jc w:val="center"/>
            </w:pPr>
            <w:sdt>
              <w:sdtPr>
                <w:id w:val="-1860968655"/>
              </w:sdtPr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464A2A" w:rsidTr="00901276">
        <w:tc>
          <w:tcPr>
            <w:tcW w:w="7479" w:type="dxa"/>
          </w:tcPr>
          <w:p w:rsidR="00464A2A" w:rsidRDefault="00464A2A" w:rsidP="008C3BFD">
            <w:pPr>
              <w:ind w:left="284"/>
            </w:pPr>
            <w:r>
              <w:t xml:space="preserve">Den </w:t>
            </w:r>
            <w:proofErr w:type="spellStart"/>
            <w:r>
              <w:t>Konstruktor</w:t>
            </w:r>
            <w:proofErr w:type="spellEnd"/>
            <w:r>
              <w:t xml:space="preserve"> der Klasse </w:t>
            </w:r>
            <w:r w:rsidRPr="008C3BFD">
              <w:rPr>
                <w:rStyle w:val="NAMEZchn"/>
              </w:rPr>
              <w:t>„</w:t>
            </w:r>
            <w:proofErr w:type="spellStart"/>
            <w:r w:rsidRPr="008C3BFD">
              <w:rPr>
                <w:rStyle w:val="NAMEZchn"/>
              </w:rPr>
              <w:t>de.tud.cs.se.flashcards.model.Flashcard</w:t>
            </w:r>
            <w:r>
              <w:rPr>
                <w:rStyle w:val="NAMEZchn"/>
              </w:rPr>
              <w:t>.Flashcards</w:t>
            </w:r>
            <w:proofErr w:type="spellEnd"/>
            <w:r>
              <w:rPr>
                <w:rStyle w:val="NAMEZchn"/>
              </w:rPr>
              <w:t>()</w:t>
            </w:r>
            <w:r w:rsidRPr="008C3BFD">
              <w:rPr>
                <w:rStyle w:val="NAMEZchn"/>
              </w:rPr>
              <w:t>“</w:t>
            </w:r>
            <w:r>
              <w:t xml:space="preserve"> per Drag </w:t>
            </w:r>
            <w:proofErr w:type="spellStart"/>
            <w:r>
              <w:t>and</w:t>
            </w:r>
            <w:proofErr w:type="spellEnd"/>
            <w:r>
              <w:t xml:space="preserve"> Drop auf </w:t>
            </w:r>
            <w:r w:rsidR="009E2F1E">
              <w:t xml:space="preserve">die </w:t>
            </w:r>
            <w:r>
              <w:t>weiße Fläche des Diagramms ziehen.</w:t>
            </w:r>
          </w:p>
          <w:p w:rsidR="00464A2A" w:rsidRDefault="00464A2A" w:rsidP="00236992">
            <w:pPr>
              <w:ind w:left="284"/>
            </w:pPr>
            <w:r>
              <w:t xml:space="preserve">Der Name des Ensemble lautet </w:t>
            </w:r>
            <w:r w:rsidRPr="008C3BFD">
              <w:rPr>
                <w:rStyle w:val="NAMEZchn"/>
              </w:rPr>
              <w:t>„</w:t>
            </w:r>
            <w:proofErr w:type="spellStart"/>
            <w:r w:rsidRPr="00E779A5">
              <w:rPr>
                <w:rStyle w:val="NAMEZchn"/>
              </w:rPr>
              <w:t>de.tud.cs.se.flashcards.model.Flashcard.</w:t>
            </w:r>
            <w:r>
              <w:rPr>
                <w:rStyle w:val="NAMEZchn"/>
              </w:rPr>
              <w:t>Flashcard</w:t>
            </w:r>
            <w:proofErr w:type="spellEnd"/>
            <w:r w:rsidRPr="008C3BFD">
              <w:rPr>
                <w:rStyle w:val="NAMEZchn"/>
              </w:rPr>
              <w:t>“</w:t>
            </w:r>
            <w:r>
              <w:t xml:space="preserve"> und </w:t>
            </w:r>
            <w:r w:rsidR="009E2F1E">
              <w:t xml:space="preserve">der Inhalt der Query ist </w:t>
            </w:r>
            <w:r w:rsidRPr="008C3BFD">
              <w:rPr>
                <w:rStyle w:val="NAMEZchn"/>
              </w:rPr>
              <w:t>„</w:t>
            </w:r>
            <w:r w:rsidRPr="00E779A5">
              <w:rPr>
                <w:rStyle w:val="NAMEZchn"/>
              </w:rPr>
              <w:t>method('de.tud.cs.se.flashcards.model'</w:t>
            </w:r>
            <w:proofErr w:type="gramStart"/>
            <w:r w:rsidRPr="00E779A5">
              <w:rPr>
                <w:rStyle w:val="NAMEZchn"/>
              </w:rPr>
              <w:t>,</w:t>
            </w:r>
            <w:r w:rsidR="00236992" w:rsidRPr="00E779A5">
              <w:rPr>
                <w:rStyle w:val="NAMEZchn"/>
              </w:rPr>
              <w:t>'</w:t>
            </w:r>
            <w:r w:rsidRPr="00E779A5">
              <w:rPr>
                <w:rStyle w:val="NAMEZchn"/>
              </w:rPr>
              <w:t>Flashcard'</w:t>
            </w:r>
            <w:proofErr w:type="gramEnd"/>
            <w:r w:rsidRPr="00E779A5">
              <w:rPr>
                <w:rStyle w:val="NAMEZchn"/>
              </w:rPr>
              <w:t>,'&lt;init&gt;','void',[])</w:t>
            </w:r>
            <w:r w:rsidRPr="008C3BFD">
              <w:rPr>
                <w:rStyle w:val="NAMEZchn"/>
              </w:rPr>
              <w:t>“</w:t>
            </w:r>
            <w:r>
              <w:t>.</w:t>
            </w:r>
          </w:p>
        </w:tc>
        <w:tc>
          <w:tcPr>
            <w:tcW w:w="567" w:type="dxa"/>
            <w:vAlign w:val="center"/>
          </w:tcPr>
          <w:p w:rsidR="00464A2A" w:rsidRDefault="00901276" w:rsidP="00901276">
            <w:pPr>
              <w:jc w:val="center"/>
            </w:pPr>
            <w:sdt>
              <w:sdtPr>
                <w:id w:val="-328291677"/>
              </w:sdtPr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464A2A" w:rsidRDefault="00901276" w:rsidP="00901276">
            <w:pPr>
              <w:jc w:val="center"/>
            </w:pPr>
            <w:sdt>
              <w:sdtPr>
                <w:id w:val="-1849630420"/>
              </w:sdtPr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464A2A" w:rsidRDefault="00901276" w:rsidP="00901276">
            <w:pPr>
              <w:jc w:val="center"/>
            </w:pPr>
            <w:sdt>
              <w:sdtPr>
                <w:id w:val="-999415957"/>
              </w:sdtPr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464A2A" w:rsidTr="00901276">
        <w:tc>
          <w:tcPr>
            <w:tcW w:w="7479" w:type="dxa"/>
          </w:tcPr>
          <w:p w:rsidR="00464A2A" w:rsidRDefault="00464A2A" w:rsidP="00E779A5">
            <w:pPr>
              <w:ind w:left="284"/>
            </w:pPr>
            <w:r>
              <w:t xml:space="preserve">Die Methode der Klasse </w:t>
            </w:r>
            <w:r w:rsidRPr="008C3BFD">
              <w:rPr>
                <w:rStyle w:val="NAMEZchn"/>
              </w:rPr>
              <w:t>„</w:t>
            </w:r>
            <w:proofErr w:type="spellStart"/>
            <w:r w:rsidRPr="008C3BFD">
              <w:rPr>
                <w:rStyle w:val="NAMEZchn"/>
              </w:rPr>
              <w:t>de.tud.cs.se.flashcards.model.Flashcard</w:t>
            </w:r>
            <w:r>
              <w:rPr>
                <w:rStyle w:val="NAMEZchn"/>
              </w:rPr>
              <w:t>.</w:t>
            </w:r>
            <w:r w:rsidRPr="00E779A5">
              <w:rPr>
                <w:rStyle w:val="NAMEZchn"/>
              </w:rPr>
              <w:t>removeObserver</w:t>
            </w:r>
            <w:proofErr w:type="spellEnd"/>
            <w:r w:rsidRPr="008C3BFD">
              <w:rPr>
                <w:rStyle w:val="NAMEZchn"/>
              </w:rPr>
              <w:t>“</w:t>
            </w:r>
            <w:r>
              <w:t xml:space="preserve"> per Drag </w:t>
            </w:r>
            <w:proofErr w:type="spellStart"/>
            <w:r>
              <w:t>and</w:t>
            </w:r>
            <w:proofErr w:type="spellEnd"/>
            <w:r>
              <w:t xml:space="preserve"> Drop auf </w:t>
            </w:r>
            <w:r w:rsidR="009E2F1E">
              <w:t xml:space="preserve">die </w:t>
            </w:r>
            <w:r>
              <w:t>weiße Fläche des Diagramms ziehen.</w:t>
            </w:r>
          </w:p>
          <w:p w:rsidR="00464A2A" w:rsidRDefault="00464A2A" w:rsidP="00236992">
            <w:pPr>
              <w:ind w:left="284"/>
            </w:pPr>
            <w:r>
              <w:t xml:space="preserve">Der Name des Ensemble lautet </w:t>
            </w:r>
            <w:r w:rsidRPr="008C3BFD">
              <w:rPr>
                <w:rStyle w:val="NAMEZchn"/>
              </w:rPr>
              <w:t>„</w:t>
            </w:r>
            <w:proofErr w:type="spellStart"/>
            <w:r w:rsidRPr="00E779A5">
              <w:rPr>
                <w:rStyle w:val="NAMEZchn"/>
              </w:rPr>
              <w:t>de.tud.cs.se.flashcards.model.Flashcard.removeObserver</w:t>
            </w:r>
            <w:proofErr w:type="spellEnd"/>
            <w:r w:rsidRPr="008C3BFD">
              <w:rPr>
                <w:rStyle w:val="NAMEZchn"/>
              </w:rPr>
              <w:t>“</w:t>
            </w:r>
            <w:r>
              <w:t xml:space="preserve"> und </w:t>
            </w:r>
            <w:r w:rsidR="009E2F1E">
              <w:t xml:space="preserve">der Inhalt der Query ist </w:t>
            </w:r>
            <w:r w:rsidRPr="008C3BFD">
              <w:rPr>
                <w:rStyle w:val="NAMEZchn"/>
              </w:rPr>
              <w:t>„</w:t>
            </w:r>
            <w:r w:rsidRPr="00E779A5">
              <w:rPr>
                <w:rStyle w:val="NAMEZchn"/>
              </w:rPr>
              <w:t>method('de.tud.cs.se.flashcards.model',</w:t>
            </w:r>
            <w:r w:rsidR="00236992" w:rsidRPr="00E779A5">
              <w:rPr>
                <w:rStyle w:val="NAMEZchn"/>
              </w:rPr>
              <w:t>'</w:t>
            </w:r>
            <w:r w:rsidRPr="00E779A5">
              <w:rPr>
                <w:rStyle w:val="NAMEZchn"/>
              </w:rPr>
              <w:t>Flashcard','removeObserver','void',['de.tud.cs.se.flashcards.model.FlashcardObserver'])</w:t>
            </w:r>
            <w:r w:rsidRPr="008C3BFD">
              <w:rPr>
                <w:rStyle w:val="NAMEZchn"/>
              </w:rPr>
              <w:t>“</w:t>
            </w:r>
            <w:r>
              <w:t>.</w:t>
            </w:r>
          </w:p>
        </w:tc>
        <w:tc>
          <w:tcPr>
            <w:tcW w:w="567" w:type="dxa"/>
            <w:vAlign w:val="center"/>
          </w:tcPr>
          <w:p w:rsidR="00464A2A" w:rsidRDefault="00901276" w:rsidP="00901276">
            <w:pPr>
              <w:jc w:val="center"/>
            </w:pPr>
            <w:sdt>
              <w:sdtPr>
                <w:id w:val="-1770380463"/>
              </w:sdtPr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464A2A" w:rsidRDefault="00901276" w:rsidP="00901276">
            <w:pPr>
              <w:jc w:val="center"/>
            </w:pPr>
            <w:sdt>
              <w:sdtPr>
                <w:id w:val="583885364"/>
              </w:sdtPr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464A2A" w:rsidRDefault="00901276" w:rsidP="00901276">
            <w:pPr>
              <w:jc w:val="center"/>
            </w:pPr>
            <w:sdt>
              <w:sdtPr>
                <w:id w:val="-976137155"/>
              </w:sdtPr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464A2A" w:rsidTr="00901276">
        <w:tc>
          <w:tcPr>
            <w:tcW w:w="7479" w:type="dxa"/>
          </w:tcPr>
          <w:p w:rsidR="00464A2A" w:rsidRDefault="00464A2A" w:rsidP="00E779A5">
            <w:pPr>
              <w:ind w:left="284"/>
            </w:pPr>
            <w:r>
              <w:t xml:space="preserve">Die Methode der Klasse </w:t>
            </w:r>
            <w:r w:rsidRPr="008C3BFD">
              <w:rPr>
                <w:rStyle w:val="NAMEZchn"/>
              </w:rPr>
              <w:t>„</w:t>
            </w:r>
            <w:proofErr w:type="spellStart"/>
            <w:r w:rsidRPr="008C3BFD">
              <w:rPr>
                <w:rStyle w:val="NAMEZchn"/>
              </w:rPr>
              <w:t>de.tud.cs.se.flashcards.model.Flashcard</w:t>
            </w:r>
            <w:r>
              <w:rPr>
                <w:rStyle w:val="NAMEZchn"/>
              </w:rPr>
              <w:t>.</w:t>
            </w:r>
            <w:r w:rsidRPr="00E779A5">
              <w:rPr>
                <w:rStyle w:val="NAMEZchn"/>
              </w:rPr>
              <w:t>getRemembered</w:t>
            </w:r>
            <w:proofErr w:type="spellEnd"/>
            <w:r w:rsidRPr="008C3BFD">
              <w:rPr>
                <w:rStyle w:val="NAMEZchn"/>
              </w:rPr>
              <w:t>“</w:t>
            </w:r>
            <w:r>
              <w:t xml:space="preserve"> per Drag </w:t>
            </w:r>
            <w:proofErr w:type="spellStart"/>
            <w:r>
              <w:t>and</w:t>
            </w:r>
            <w:proofErr w:type="spellEnd"/>
            <w:r>
              <w:t xml:space="preserve"> Drop auf </w:t>
            </w:r>
            <w:r w:rsidR="009E2F1E">
              <w:t xml:space="preserve">die </w:t>
            </w:r>
            <w:r>
              <w:t>weiße Fläche des Diagramms ziehen.</w:t>
            </w:r>
          </w:p>
          <w:p w:rsidR="00464A2A" w:rsidRDefault="00464A2A" w:rsidP="00236992">
            <w:pPr>
              <w:ind w:left="284"/>
            </w:pPr>
            <w:r>
              <w:t xml:space="preserve">Der Name des Ensemble lautet </w:t>
            </w:r>
            <w:r w:rsidRPr="008C3BFD">
              <w:rPr>
                <w:rStyle w:val="NAMEZchn"/>
              </w:rPr>
              <w:t>„</w:t>
            </w:r>
            <w:proofErr w:type="spellStart"/>
            <w:r w:rsidRPr="00E779A5">
              <w:rPr>
                <w:rStyle w:val="NAMEZchn"/>
              </w:rPr>
              <w:t>de.tud.cs.se.flashcards.model.Flashcard.getRemembered</w:t>
            </w:r>
            <w:proofErr w:type="spellEnd"/>
            <w:r w:rsidRPr="008C3BFD">
              <w:rPr>
                <w:rStyle w:val="NAMEZchn"/>
              </w:rPr>
              <w:t>“</w:t>
            </w:r>
            <w:r>
              <w:t xml:space="preserve"> und </w:t>
            </w:r>
            <w:r w:rsidR="009E2F1E">
              <w:t xml:space="preserve">der Inhalt der Query ist </w:t>
            </w:r>
            <w:r w:rsidRPr="008C3BFD">
              <w:rPr>
                <w:rStyle w:val="NAMEZchn"/>
              </w:rPr>
              <w:t>„</w:t>
            </w:r>
            <w:r w:rsidRPr="00E779A5">
              <w:rPr>
                <w:rStyle w:val="NAMEZchn"/>
              </w:rPr>
              <w:t>method('de.tud.cs.se.flashcards.model'</w:t>
            </w:r>
            <w:proofErr w:type="gramStart"/>
            <w:r w:rsidRPr="00E779A5">
              <w:rPr>
                <w:rStyle w:val="NAMEZchn"/>
              </w:rPr>
              <w:t>,'Flashcard'</w:t>
            </w:r>
            <w:proofErr w:type="gramEnd"/>
            <w:r w:rsidRPr="00E779A5">
              <w:rPr>
                <w:rStyle w:val="NAMEZchn"/>
              </w:rPr>
              <w:t>,'getRemember</w:t>
            </w:r>
            <w:r w:rsidRPr="00E779A5">
              <w:rPr>
                <w:rStyle w:val="NAMEZchn"/>
              </w:rPr>
              <w:lastRenderedPageBreak/>
              <w:t>ed','java.util.Date',[])</w:t>
            </w:r>
            <w:r>
              <w:rPr>
                <w:rStyle w:val="NAMEZchn"/>
              </w:rPr>
              <w:t>“</w:t>
            </w:r>
            <w:r>
              <w:t>.</w:t>
            </w:r>
          </w:p>
        </w:tc>
        <w:tc>
          <w:tcPr>
            <w:tcW w:w="567" w:type="dxa"/>
            <w:vAlign w:val="center"/>
          </w:tcPr>
          <w:p w:rsidR="00464A2A" w:rsidRDefault="00901276" w:rsidP="00901276">
            <w:pPr>
              <w:jc w:val="center"/>
            </w:pPr>
            <w:sdt>
              <w:sdtPr>
                <w:id w:val="222412522"/>
              </w:sdtPr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464A2A" w:rsidRDefault="00901276" w:rsidP="00901276">
            <w:pPr>
              <w:jc w:val="center"/>
            </w:pPr>
            <w:sdt>
              <w:sdtPr>
                <w:id w:val="1894303064"/>
              </w:sdtPr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464A2A" w:rsidRDefault="00901276" w:rsidP="00901276">
            <w:pPr>
              <w:jc w:val="center"/>
            </w:pPr>
            <w:sdt>
              <w:sdtPr>
                <w:id w:val="971017174"/>
              </w:sdtPr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464A2A" w:rsidTr="00901276">
        <w:tc>
          <w:tcPr>
            <w:tcW w:w="7479" w:type="dxa"/>
          </w:tcPr>
          <w:p w:rsidR="00464A2A" w:rsidRDefault="00464A2A" w:rsidP="00E779A5">
            <w:pPr>
              <w:ind w:left="284"/>
            </w:pPr>
            <w:r>
              <w:lastRenderedPageBreak/>
              <w:t xml:space="preserve">Das Package </w:t>
            </w:r>
            <w:r w:rsidRPr="008C3BFD">
              <w:rPr>
                <w:rStyle w:val="NAMEZchn"/>
              </w:rPr>
              <w:t>„</w:t>
            </w:r>
            <w:proofErr w:type="spellStart"/>
            <w:r w:rsidRPr="008C3BFD">
              <w:rPr>
                <w:rStyle w:val="NAMEZchn"/>
              </w:rPr>
              <w:t>de</w:t>
            </w:r>
            <w:r>
              <w:rPr>
                <w:rStyle w:val="NAMEZchn"/>
              </w:rPr>
              <w:t>.tud.cs.se.flashcards.model</w:t>
            </w:r>
            <w:proofErr w:type="spellEnd"/>
            <w:r w:rsidRPr="008C3BFD">
              <w:rPr>
                <w:rStyle w:val="NAMEZchn"/>
              </w:rPr>
              <w:t>“</w:t>
            </w:r>
            <w:r>
              <w:t>,</w:t>
            </w:r>
          </w:p>
          <w:p w:rsidR="00464A2A" w:rsidRDefault="00464A2A" w:rsidP="00E779A5">
            <w:pPr>
              <w:ind w:left="284"/>
            </w:pPr>
            <w:r>
              <w:t xml:space="preserve">die Klasse </w:t>
            </w:r>
            <w:r w:rsidRPr="00513257">
              <w:rPr>
                <w:rStyle w:val="NAMEZchn"/>
              </w:rPr>
              <w:t>„</w:t>
            </w:r>
            <w:proofErr w:type="spellStart"/>
            <w:r w:rsidRPr="00513257">
              <w:rPr>
                <w:rStyle w:val="NAMEZchn"/>
              </w:rPr>
              <w:t>FlashcardSeriesFilter</w:t>
            </w:r>
            <w:proofErr w:type="spellEnd"/>
            <w:r w:rsidRPr="00513257">
              <w:rPr>
                <w:rStyle w:val="NAMEZchn"/>
              </w:rPr>
              <w:t>“</w:t>
            </w:r>
            <w:r>
              <w:t>,</w:t>
            </w:r>
          </w:p>
          <w:p w:rsidR="00464A2A" w:rsidRDefault="00464A2A" w:rsidP="00E779A5">
            <w:pPr>
              <w:ind w:left="284"/>
            </w:pPr>
            <w:r>
              <w:t xml:space="preserve">die Methode </w:t>
            </w:r>
            <w:r w:rsidRPr="00513257">
              <w:rPr>
                <w:rStyle w:val="NAMEZchn"/>
              </w:rPr>
              <w:t>„</w:t>
            </w:r>
            <w:proofErr w:type="spellStart"/>
            <w:r w:rsidRPr="00513257">
              <w:rPr>
                <w:rStyle w:val="NAMEZchn"/>
              </w:rPr>
              <w:t>FlashcardSeriesFilter</w:t>
            </w:r>
            <w:proofErr w:type="spellEnd"/>
            <w:r w:rsidRPr="00513257">
              <w:rPr>
                <w:rStyle w:val="NAMEZchn"/>
              </w:rPr>
              <w:t>“</w:t>
            </w:r>
            <w:r>
              <w:rPr>
                <w:rStyle w:val="NAMEZchn"/>
              </w:rPr>
              <w:t xml:space="preserve"> </w:t>
            </w:r>
            <w:r w:rsidRPr="00513257">
              <w:t>(</w:t>
            </w:r>
            <w:proofErr w:type="spellStart"/>
            <w:r w:rsidRPr="00513257">
              <w:t>Konstruktor</w:t>
            </w:r>
            <w:proofErr w:type="spellEnd"/>
            <w:r w:rsidRPr="00513257">
              <w:t>)</w:t>
            </w:r>
            <w:r>
              <w:t>,</w:t>
            </w:r>
          </w:p>
          <w:p w:rsidR="00464A2A" w:rsidRDefault="00464A2A" w:rsidP="00E779A5">
            <w:pPr>
              <w:ind w:left="284"/>
            </w:pPr>
            <w:r>
              <w:t xml:space="preserve">die Methode </w:t>
            </w:r>
            <w:r w:rsidRPr="00513257">
              <w:rPr>
                <w:rStyle w:val="NAMEZchn"/>
              </w:rPr>
              <w:t>„</w:t>
            </w:r>
            <w:proofErr w:type="spellStart"/>
            <w:r w:rsidRPr="00513257">
              <w:rPr>
                <w:rStyle w:val="NAMEZchn"/>
              </w:rPr>
              <w:t>removeCards</w:t>
            </w:r>
            <w:proofErr w:type="spellEnd"/>
            <w:r w:rsidRPr="00513257">
              <w:rPr>
                <w:rStyle w:val="NAMEZchn"/>
              </w:rPr>
              <w:t>“</w:t>
            </w:r>
            <w:r>
              <w:t>,</w:t>
            </w:r>
          </w:p>
          <w:p w:rsidR="00464A2A" w:rsidRDefault="00464A2A" w:rsidP="00E779A5">
            <w:pPr>
              <w:ind w:left="284"/>
            </w:pPr>
            <w:r>
              <w:t xml:space="preserve">und das Feld </w:t>
            </w:r>
            <w:r w:rsidRPr="00513257">
              <w:rPr>
                <w:rStyle w:val="NAMEZchn"/>
              </w:rPr>
              <w:t>„</w:t>
            </w:r>
            <w:proofErr w:type="spellStart"/>
            <w:r w:rsidR="004535DE">
              <w:rPr>
                <w:rStyle w:val="NAMEZchn"/>
              </w:rPr>
              <w:t>setS</w:t>
            </w:r>
            <w:r w:rsidRPr="00513257">
              <w:rPr>
                <w:rStyle w:val="NAMEZchn"/>
              </w:rPr>
              <w:t>earchTerm</w:t>
            </w:r>
            <w:proofErr w:type="spellEnd"/>
            <w:r w:rsidRPr="00513257">
              <w:rPr>
                <w:rStyle w:val="NAMEZchn"/>
              </w:rPr>
              <w:t>“</w:t>
            </w:r>
            <w:r>
              <w:t xml:space="preserve"> in dieser Reihenfolge</w:t>
            </w:r>
            <w:r w:rsidR="00AD477F">
              <w:t xml:space="preserve"> </w:t>
            </w:r>
            <w:r w:rsidR="00AD477F" w:rsidRPr="00AD477F">
              <w:t>gemeinsam</w:t>
            </w:r>
            <w:r>
              <w:t xml:space="preserve"> selektieren und per Drag </w:t>
            </w:r>
            <w:proofErr w:type="spellStart"/>
            <w:r>
              <w:t>and</w:t>
            </w:r>
            <w:proofErr w:type="spellEnd"/>
            <w:r>
              <w:t xml:space="preserve"> Drop auf eine weiße Fläche des Diagramms ziehen.</w:t>
            </w:r>
          </w:p>
          <w:p w:rsidR="00464A2A" w:rsidRPr="00513257" w:rsidRDefault="00464A2A" w:rsidP="00513257">
            <w:pPr>
              <w:ind w:left="284"/>
              <w:rPr>
                <w:rStyle w:val="NAMEZchn"/>
              </w:rPr>
            </w:pPr>
            <w:r>
              <w:t xml:space="preserve">Der Name des Ensemble lautet </w:t>
            </w:r>
            <w:r w:rsidRPr="008C3BFD">
              <w:rPr>
                <w:rStyle w:val="NAMEZchn"/>
              </w:rPr>
              <w:t>„</w:t>
            </w:r>
            <w:proofErr w:type="spellStart"/>
            <w:r w:rsidRPr="00513257">
              <w:rPr>
                <w:rStyle w:val="NAMEZchn"/>
              </w:rPr>
              <w:t>de.tud.cs.se.flashcards.model.FlashcardSeriesFilter</w:t>
            </w:r>
            <w:proofErr w:type="spellEnd"/>
            <w:r w:rsidRPr="008C3BFD">
              <w:rPr>
                <w:rStyle w:val="NAMEZchn"/>
              </w:rPr>
              <w:t>“</w:t>
            </w:r>
            <w:r>
              <w:t xml:space="preserve"> und </w:t>
            </w:r>
            <w:r w:rsidR="009E2F1E">
              <w:t>der Inhalt der Query ist</w:t>
            </w:r>
            <w:r>
              <w:t xml:space="preserve"> </w:t>
            </w:r>
            <w:r w:rsidRPr="008C3BFD">
              <w:rPr>
                <w:rStyle w:val="NAMEZchn"/>
              </w:rPr>
              <w:t>„</w:t>
            </w:r>
            <w:r w:rsidRPr="00513257">
              <w:rPr>
                <w:rStyle w:val="NAMEZchn"/>
              </w:rPr>
              <w:t>class_with_members('de.tud.cs.se.flashcards.model','FlashcardSeriesFilter')</w:t>
            </w:r>
          </w:p>
          <w:p w:rsidR="00464A2A" w:rsidRPr="00513257" w:rsidRDefault="00464A2A" w:rsidP="00513257">
            <w:pPr>
              <w:ind w:left="284"/>
              <w:rPr>
                <w:rStyle w:val="NAMEZchn"/>
                <w:lang w:val="en-US"/>
              </w:rPr>
            </w:pPr>
            <w:r w:rsidRPr="00513257">
              <w:rPr>
                <w:rStyle w:val="NAMEZchn"/>
              </w:rPr>
              <w:t xml:space="preserve"> </w:t>
            </w:r>
            <w:r w:rsidRPr="00513257">
              <w:rPr>
                <w:rStyle w:val="NAMEZchn"/>
                <w:lang w:val="en-US"/>
              </w:rPr>
              <w:t>or package('</w:t>
            </w:r>
            <w:proofErr w:type="spellStart"/>
            <w:r w:rsidRPr="00513257">
              <w:rPr>
                <w:rStyle w:val="NAMEZchn"/>
                <w:lang w:val="en-US"/>
              </w:rPr>
              <w:t>de.tud.cs.se.flashcards.model</w:t>
            </w:r>
            <w:proofErr w:type="spellEnd"/>
            <w:r w:rsidRPr="00513257">
              <w:rPr>
                <w:rStyle w:val="NAMEZchn"/>
                <w:lang w:val="en-US"/>
              </w:rPr>
              <w:t>')</w:t>
            </w:r>
          </w:p>
          <w:p w:rsidR="00464A2A" w:rsidRPr="00513257" w:rsidRDefault="00464A2A" w:rsidP="00513257">
            <w:pPr>
              <w:ind w:left="284"/>
              <w:rPr>
                <w:rStyle w:val="NAMEZchn"/>
                <w:lang w:val="en-US"/>
              </w:rPr>
            </w:pPr>
            <w:r w:rsidRPr="00513257">
              <w:rPr>
                <w:rStyle w:val="NAMEZchn"/>
                <w:lang w:val="en-US"/>
              </w:rPr>
              <w:t xml:space="preserve"> or method('de.</w:t>
            </w:r>
            <w:r w:rsidR="004535DE">
              <w:rPr>
                <w:rStyle w:val="NAMEZchn"/>
                <w:lang w:val="en-US"/>
              </w:rPr>
              <w:t>tud.cs.se.flashcards.model','</w:t>
            </w:r>
            <w:r w:rsidRPr="00513257">
              <w:rPr>
                <w:rStyle w:val="NAMEZchn"/>
                <w:lang w:val="en-US"/>
              </w:rPr>
              <w:t>FlashcardSeriesFilter','&lt;init&gt;','void',['de.tud.cs.se.flashcards.model.FlashcardSeries'])</w:t>
            </w:r>
          </w:p>
          <w:p w:rsidR="00464A2A" w:rsidRPr="00513257" w:rsidRDefault="00464A2A" w:rsidP="00513257">
            <w:pPr>
              <w:ind w:left="284"/>
              <w:rPr>
                <w:rStyle w:val="NAMEZchn"/>
                <w:lang w:val="en-US"/>
              </w:rPr>
            </w:pPr>
            <w:r w:rsidRPr="00513257">
              <w:rPr>
                <w:rStyle w:val="NAMEZchn"/>
                <w:lang w:val="en-US"/>
              </w:rPr>
              <w:t xml:space="preserve"> or method('de</w:t>
            </w:r>
            <w:r w:rsidR="004535DE">
              <w:rPr>
                <w:rStyle w:val="NAMEZchn"/>
                <w:lang w:val="en-US"/>
              </w:rPr>
              <w:t>.tud.cs.se.flashcards.model','</w:t>
            </w:r>
            <w:r w:rsidRPr="00513257">
              <w:rPr>
                <w:rStyle w:val="NAMEZchn"/>
                <w:lang w:val="en-US"/>
              </w:rPr>
              <w:t>FlashcardSeriesFilter','removeCards','void',['int'])</w:t>
            </w:r>
          </w:p>
          <w:p w:rsidR="00464A2A" w:rsidRPr="004535DE" w:rsidRDefault="00464A2A" w:rsidP="004535DE">
            <w:pPr>
              <w:spacing w:after="200" w:line="276" w:lineRule="auto"/>
              <w:ind w:left="284"/>
              <w:rPr>
                <w:rFonts w:ascii="Courier New" w:hAnsi="Courier New"/>
                <w:b/>
                <w:sz w:val="18"/>
                <w:lang w:val="en-US"/>
              </w:rPr>
            </w:pPr>
            <w:r w:rsidRPr="00513257">
              <w:rPr>
                <w:rStyle w:val="NAMEZchn"/>
                <w:lang w:val="en-US"/>
              </w:rPr>
              <w:t xml:space="preserve"> </w:t>
            </w:r>
            <w:proofErr w:type="gramStart"/>
            <w:r w:rsidRPr="00AD477F">
              <w:rPr>
                <w:rStyle w:val="NAMEZchn"/>
                <w:lang w:val="en-US"/>
              </w:rPr>
              <w:t>or</w:t>
            </w:r>
            <w:proofErr w:type="gramEnd"/>
            <w:r w:rsidRPr="00AD477F">
              <w:rPr>
                <w:rStyle w:val="NAMEZchn"/>
                <w:lang w:val="en-US"/>
              </w:rPr>
              <w:t xml:space="preserve"> field('de.tu</w:t>
            </w:r>
            <w:r w:rsidR="004535DE">
              <w:rPr>
                <w:rStyle w:val="NAMEZchn"/>
                <w:lang w:val="en-US"/>
              </w:rPr>
              <w:t>d.cs.se.flashcards.model','</w:t>
            </w:r>
            <w:r w:rsidRPr="00AD477F">
              <w:rPr>
                <w:rStyle w:val="NAMEZchn"/>
                <w:lang w:val="en-US"/>
              </w:rPr>
              <w:t>FlashcardSeriesFilter','searchTerm','java.lang.String')“</w:t>
            </w:r>
            <w:r w:rsidRPr="00AD477F">
              <w:rPr>
                <w:lang w:val="en-US"/>
              </w:rPr>
              <w:t>.</w:t>
            </w:r>
          </w:p>
        </w:tc>
        <w:tc>
          <w:tcPr>
            <w:tcW w:w="567" w:type="dxa"/>
            <w:vAlign w:val="center"/>
          </w:tcPr>
          <w:p w:rsidR="00464A2A" w:rsidRDefault="00901276" w:rsidP="00901276">
            <w:pPr>
              <w:jc w:val="center"/>
            </w:pPr>
            <w:sdt>
              <w:sdtPr>
                <w:id w:val="-435904735"/>
              </w:sdtPr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464A2A" w:rsidRDefault="00901276" w:rsidP="00901276">
            <w:pPr>
              <w:jc w:val="center"/>
            </w:pPr>
            <w:sdt>
              <w:sdtPr>
                <w:id w:val="667830283"/>
              </w:sdtPr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464A2A" w:rsidRDefault="00901276" w:rsidP="00901276">
            <w:pPr>
              <w:jc w:val="center"/>
            </w:pPr>
            <w:sdt>
              <w:sdtPr>
                <w:id w:val="529456992"/>
              </w:sdtPr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464A2A" w:rsidTr="00901276">
        <w:tc>
          <w:tcPr>
            <w:tcW w:w="7479" w:type="dxa"/>
          </w:tcPr>
          <w:p w:rsidR="00464A2A" w:rsidRDefault="00464A2A" w:rsidP="00464A2A">
            <w:pPr>
              <w:ind w:left="284"/>
            </w:pPr>
            <w:r>
              <w:t xml:space="preserve">Die Innere Klasse </w:t>
            </w:r>
            <w:r w:rsidRPr="008C3BFD">
              <w:rPr>
                <w:rStyle w:val="NAMEZchn"/>
              </w:rPr>
              <w:t>„</w:t>
            </w:r>
            <w:proofErr w:type="spellStart"/>
            <w:r w:rsidRPr="00464A2A">
              <w:rPr>
                <w:rStyle w:val="NAMEZchn"/>
              </w:rPr>
              <w:t>de.tud.cs.se.flashcards.model.Flashcard.InnerEvenIterator</w:t>
            </w:r>
            <w:proofErr w:type="spellEnd"/>
            <w:r w:rsidRPr="008C3BFD">
              <w:rPr>
                <w:rStyle w:val="NAMEZchn"/>
              </w:rPr>
              <w:t>“</w:t>
            </w:r>
            <w:r>
              <w:t xml:space="preserve"> per Drag </w:t>
            </w:r>
            <w:proofErr w:type="spellStart"/>
            <w:r>
              <w:t>and</w:t>
            </w:r>
            <w:proofErr w:type="spellEnd"/>
            <w:r>
              <w:t xml:space="preserve"> Drop auf </w:t>
            </w:r>
            <w:r w:rsidR="009E2F1E">
              <w:t xml:space="preserve">die </w:t>
            </w:r>
            <w:r>
              <w:t>weiße Fläche des Diagramms ziehen.</w:t>
            </w:r>
          </w:p>
          <w:p w:rsidR="00464A2A" w:rsidRDefault="00464A2A" w:rsidP="004535DE">
            <w:pPr>
              <w:ind w:left="284"/>
            </w:pPr>
            <w:r>
              <w:t xml:space="preserve">Der Name des Ensemble lautet </w:t>
            </w:r>
            <w:r w:rsidRPr="008C3BFD">
              <w:rPr>
                <w:rStyle w:val="NAMEZchn"/>
              </w:rPr>
              <w:t>„</w:t>
            </w:r>
            <w:proofErr w:type="spellStart"/>
            <w:r w:rsidRPr="00464A2A">
              <w:rPr>
                <w:rStyle w:val="NAMEZchn"/>
              </w:rPr>
              <w:t>de.tud.cs.se.flashcards.model.Flashcard.InnerEvenIterator</w:t>
            </w:r>
            <w:proofErr w:type="spellEnd"/>
            <w:r w:rsidRPr="008C3BFD">
              <w:rPr>
                <w:rStyle w:val="NAMEZchn"/>
              </w:rPr>
              <w:t>“</w:t>
            </w:r>
            <w:r>
              <w:t xml:space="preserve"> und </w:t>
            </w:r>
            <w:r w:rsidR="009E2F1E">
              <w:t xml:space="preserve">der Inhalt der Query ist </w:t>
            </w:r>
            <w:r w:rsidRPr="008C3BFD">
              <w:rPr>
                <w:rStyle w:val="NAMEZchn"/>
              </w:rPr>
              <w:t>„</w:t>
            </w:r>
            <w:r w:rsidRPr="00464A2A">
              <w:rPr>
                <w:rStyle w:val="NAMEZchn"/>
              </w:rPr>
              <w:t>class_with_members('de</w:t>
            </w:r>
            <w:r w:rsidR="004535DE">
              <w:rPr>
                <w:rStyle w:val="NAMEZchn"/>
              </w:rPr>
              <w:t>.tud.cs.se.flashcards.model'</w:t>
            </w:r>
            <w:proofErr w:type="gramStart"/>
            <w:r w:rsidR="004535DE">
              <w:rPr>
                <w:rStyle w:val="NAMEZchn"/>
              </w:rPr>
              <w:t>,'</w:t>
            </w:r>
            <w:r w:rsidRPr="00464A2A">
              <w:rPr>
                <w:rStyle w:val="NAMEZchn"/>
              </w:rPr>
              <w:t>Flashcard'</w:t>
            </w:r>
            <w:proofErr w:type="gramEnd"/>
            <w:r w:rsidRPr="00464A2A">
              <w:rPr>
                <w:rStyle w:val="NAMEZchn"/>
              </w:rPr>
              <w:t>)</w:t>
            </w:r>
            <w:r w:rsidRPr="008C3BFD">
              <w:rPr>
                <w:rStyle w:val="NAMEZchn"/>
              </w:rPr>
              <w:t>“</w:t>
            </w:r>
            <w:r>
              <w:t xml:space="preserve">. </w:t>
            </w:r>
          </w:p>
        </w:tc>
        <w:tc>
          <w:tcPr>
            <w:tcW w:w="567" w:type="dxa"/>
            <w:vAlign w:val="center"/>
          </w:tcPr>
          <w:p w:rsidR="00464A2A" w:rsidRDefault="00901276" w:rsidP="00901276">
            <w:pPr>
              <w:jc w:val="center"/>
            </w:pPr>
            <w:sdt>
              <w:sdtPr>
                <w:id w:val="301506005"/>
              </w:sdtPr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464A2A" w:rsidRDefault="00901276" w:rsidP="00901276">
            <w:pPr>
              <w:jc w:val="center"/>
            </w:pPr>
            <w:sdt>
              <w:sdtPr>
                <w:id w:val="1191580786"/>
              </w:sdtPr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464A2A" w:rsidRDefault="00901276" w:rsidP="00901276">
            <w:pPr>
              <w:jc w:val="center"/>
            </w:pPr>
            <w:sdt>
              <w:sdtPr>
                <w:id w:val="-1342774725"/>
              </w:sdtPr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464A2A" w:rsidTr="00513257">
        <w:tc>
          <w:tcPr>
            <w:tcW w:w="9288" w:type="dxa"/>
            <w:gridSpan w:val="4"/>
            <w:shd w:val="clear" w:color="auto" w:fill="DDD9C3" w:themeFill="background2" w:themeFillShade="E6"/>
          </w:tcPr>
          <w:p w:rsidR="00464A2A" w:rsidRDefault="00464A2A" w:rsidP="00464A2A">
            <w:pPr>
              <w:ind w:left="284"/>
            </w:pPr>
            <w:r w:rsidRPr="00513257">
              <w:t xml:space="preserve">Drag </w:t>
            </w:r>
            <w:proofErr w:type="spellStart"/>
            <w:r w:rsidRPr="00513257">
              <w:t>and</w:t>
            </w:r>
            <w:proofErr w:type="spellEnd"/>
            <w:r w:rsidRPr="00513257">
              <w:t xml:space="preserve"> Drop Operationen aus einer </w:t>
            </w:r>
            <w:r>
              <w:t>JAR-Datei</w:t>
            </w:r>
          </w:p>
        </w:tc>
      </w:tr>
      <w:tr w:rsidR="00464A2A" w:rsidTr="00901276">
        <w:tc>
          <w:tcPr>
            <w:tcW w:w="7479" w:type="dxa"/>
          </w:tcPr>
          <w:p w:rsidR="00464A2A" w:rsidRPr="00513257" w:rsidRDefault="00464A2A" w:rsidP="00513257">
            <w:pPr>
              <w:ind w:left="284"/>
              <w:rPr>
                <w:rStyle w:val="NAMEZchn"/>
              </w:rPr>
            </w:pPr>
            <w:r>
              <w:t xml:space="preserve">Die </w:t>
            </w:r>
            <w:r w:rsidRPr="00513257">
              <w:rPr>
                <w:rStyle w:val="NAMEZchn"/>
              </w:rPr>
              <w:t>dnsns.jar</w:t>
            </w:r>
            <w:r>
              <w:t xml:space="preserve"> aus dem „</w:t>
            </w:r>
            <w:r w:rsidRPr="00464A2A">
              <w:rPr>
                <w:rStyle w:val="NAMEZchn"/>
              </w:rPr>
              <w:t>JRE System Library</w:t>
            </w:r>
            <w:r>
              <w:t xml:space="preserve">“-Bibliotheken Ordner per Drag </w:t>
            </w:r>
            <w:proofErr w:type="spellStart"/>
            <w:r>
              <w:t>and</w:t>
            </w:r>
            <w:proofErr w:type="spellEnd"/>
            <w:r>
              <w:t xml:space="preserve"> Drop auf </w:t>
            </w:r>
            <w:r w:rsidR="009E2F1E">
              <w:t xml:space="preserve">die </w:t>
            </w:r>
            <w:r>
              <w:t xml:space="preserve">weiße Fläche des Diagramms ziehen. Der Name des Ensembles lautet </w:t>
            </w:r>
            <w:r w:rsidRPr="00513257">
              <w:rPr>
                <w:rStyle w:val="NAMEZchn"/>
              </w:rPr>
              <w:t>„dnsns.jar“</w:t>
            </w:r>
            <w:r>
              <w:t xml:space="preserve"> und </w:t>
            </w:r>
            <w:r w:rsidR="009E2F1E">
              <w:t xml:space="preserve">der Inhalt der Query ist </w:t>
            </w:r>
            <w:r w:rsidRPr="00513257">
              <w:rPr>
                <w:rStyle w:val="NAMEZchn"/>
              </w:rPr>
              <w:t>„</w:t>
            </w:r>
            <w:proofErr w:type="spellStart"/>
            <w:r w:rsidRPr="00513257">
              <w:rPr>
                <w:rStyle w:val="NAMEZchn"/>
              </w:rPr>
              <w:t>package</w:t>
            </w:r>
            <w:proofErr w:type="spellEnd"/>
            <w:r w:rsidRPr="00513257">
              <w:rPr>
                <w:rStyle w:val="NAMEZchn"/>
              </w:rPr>
              <w:t>('</w:t>
            </w:r>
            <w:proofErr w:type="spellStart"/>
            <w:r w:rsidRPr="00513257">
              <w:rPr>
                <w:rStyle w:val="NAMEZchn"/>
              </w:rPr>
              <w:t>sun</w:t>
            </w:r>
            <w:proofErr w:type="spellEnd"/>
            <w:r w:rsidRPr="00513257">
              <w:rPr>
                <w:rStyle w:val="NAMEZchn"/>
              </w:rPr>
              <w:t>')</w:t>
            </w:r>
          </w:p>
          <w:p w:rsidR="00464A2A" w:rsidRPr="00513257" w:rsidRDefault="00464A2A" w:rsidP="004535DE">
            <w:pPr>
              <w:spacing w:after="200" w:line="276" w:lineRule="auto"/>
              <w:ind w:left="284"/>
              <w:rPr>
                <w:lang w:val="en-US"/>
              </w:rPr>
            </w:pPr>
            <w:r w:rsidRPr="004535DE">
              <w:rPr>
                <w:rStyle w:val="NAMEZchn"/>
                <w:lang w:val="en-US"/>
              </w:rPr>
              <w:t xml:space="preserve"> </w:t>
            </w:r>
            <w:r w:rsidRPr="00AD477F">
              <w:rPr>
                <w:rStyle w:val="NAMEZchn"/>
                <w:lang w:val="en-GB"/>
              </w:rPr>
              <w:t>or package('sun.net')</w:t>
            </w:r>
            <w:r w:rsidR="004535DE">
              <w:rPr>
                <w:rStyle w:val="NAMEZchn"/>
                <w:lang w:val="en-GB"/>
              </w:rPr>
              <w:br/>
            </w:r>
            <w:r w:rsidRPr="00AD477F">
              <w:rPr>
                <w:rStyle w:val="NAMEZchn"/>
                <w:lang w:val="en-GB"/>
              </w:rPr>
              <w:t xml:space="preserve"> or package('</w:t>
            </w:r>
            <w:proofErr w:type="spellStart"/>
            <w:r w:rsidRPr="00AD477F">
              <w:rPr>
                <w:rStyle w:val="NAMEZchn"/>
                <w:lang w:val="en-GB"/>
              </w:rPr>
              <w:t>sun.net.spi</w:t>
            </w:r>
            <w:proofErr w:type="spellEnd"/>
            <w:r w:rsidRPr="00AD477F">
              <w:rPr>
                <w:rStyle w:val="NAMEZchn"/>
                <w:lang w:val="en-GB"/>
              </w:rPr>
              <w:t>')</w:t>
            </w:r>
            <w:r w:rsidR="004535DE">
              <w:rPr>
                <w:rStyle w:val="NAMEZchn"/>
                <w:lang w:val="en-GB"/>
              </w:rPr>
              <w:br/>
            </w:r>
            <w:r w:rsidRPr="00AD477F">
              <w:rPr>
                <w:rStyle w:val="NAMEZchn"/>
                <w:lang w:val="en-GB"/>
              </w:rPr>
              <w:t xml:space="preserve"> or package('</w:t>
            </w:r>
            <w:proofErr w:type="spellStart"/>
            <w:r w:rsidRPr="00AD477F">
              <w:rPr>
                <w:rStyle w:val="NAMEZchn"/>
                <w:lang w:val="en-GB"/>
              </w:rPr>
              <w:t>sun.net.spi.nameservice.dns</w:t>
            </w:r>
            <w:proofErr w:type="spellEnd"/>
            <w:r w:rsidRPr="00AD477F">
              <w:rPr>
                <w:rStyle w:val="NAMEZchn"/>
                <w:lang w:val="en-GB"/>
              </w:rPr>
              <w:t>')</w:t>
            </w:r>
            <w:r w:rsidR="004535DE">
              <w:rPr>
                <w:rStyle w:val="NAMEZchn"/>
                <w:lang w:val="en-GB"/>
              </w:rPr>
              <w:br/>
            </w:r>
            <w:r w:rsidRPr="00513257">
              <w:rPr>
                <w:rStyle w:val="NAMEZchn"/>
                <w:lang w:val="en-US"/>
              </w:rPr>
              <w:t xml:space="preserve"> or package('</w:t>
            </w:r>
            <w:proofErr w:type="spellStart"/>
            <w:r w:rsidRPr="00513257">
              <w:rPr>
                <w:rStyle w:val="NAMEZchn"/>
                <w:lang w:val="en-US"/>
              </w:rPr>
              <w:t>sun.net.spi.nameservice</w:t>
            </w:r>
            <w:proofErr w:type="spellEnd"/>
            <w:r w:rsidRPr="00513257">
              <w:rPr>
                <w:rStyle w:val="NAMEZchn"/>
                <w:lang w:val="en-US"/>
              </w:rPr>
              <w:t>')“</w:t>
            </w:r>
            <w:r>
              <w:rPr>
                <w:lang w:val="en-US"/>
              </w:rPr>
              <w:t>.</w:t>
            </w:r>
            <w:bookmarkStart w:id="13" w:name="_GoBack"/>
            <w:bookmarkEnd w:id="13"/>
          </w:p>
        </w:tc>
        <w:tc>
          <w:tcPr>
            <w:tcW w:w="567" w:type="dxa"/>
            <w:vAlign w:val="center"/>
          </w:tcPr>
          <w:p w:rsidR="00464A2A" w:rsidRDefault="00901276" w:rsidP="00901276">
            <w:pPr>
              <w:jc w:val="center"/>
            </w:pPr>
            <w:sdt>
              <w:sdtPr>
                <w:id w:val="882442205"/>
              </w:sdtPr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464A2A" w:rsidRDefault="00901276" w:rsidP="00901276">
            <w:pPr>
              <w:jc w:val="center"/>
            </w:pPr>
            <w:sdt>
              <w:sdtPr>
                <w:id w:val="1118257559"/>
              </w:sdtPr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464A2A" w:rsidRDefault="00901276" w:rsidP="00901276">
            <w:pPr>
              <w:jc w:val="center"/>
            </w:pPr>
            <w:sdt>
              <w:sdtPr>
                <w:id w:val="-2019840358"/>
              </w:sdtPr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464A2A" w:rsidTr="00901276">
        <w:tc>
          <w:tcPr>
            <w:tcW w:w="7479" w:type="dxa"/>
          </w:tcPr>
          <w:p w:rsidR="00464A2A" w:rsidRPr="00AD477F" w:rsidRDefault="00464A2A" w:rsidP="00340C63">
            <w:pPr>
              <w:spacing w:after="200" w:line="276" w:lineRule="auto"/>
              <w:ind w:left="284"/>
            </w:pPr>
            <w:r>
              <w:t xml:space="preserve">Aus dem </w:t>
            </w:r>
            <w:r w:rsidRPr="00513257">
              <w:rPr>
                <w:rStyle w:val="NAMEZchn"/>
              </w:rPr>
              <w:t>dnsns.jar</w:t>
            </w:r>
            <w:r>
              <w:t xml:space="preserve"> das Package </w:t>
            </w:r>
            <w:r w:rsidRPr="00340C63">
              <w:rPr>
                <w:rStyle w:val="NAMEZchn"/>
              </w:rPr>
              <w:t>„</w:t>
            </w:r>
            <w:proofErr w:type="spellStart"/>
            <w:r w:rsidRPr="00340C63">
              <w:rPr>
                <w:rStyle w:val="NAMEZchn"/>
              </w:rPr>
              <w:t>sun.net.spi.nameservice.dns</w:t>
            </w:r>
            <w:proofErr w:type="spellEnd"/>
            <w:r w:rsidRPr="00340C63">
              <w:rPr>
                <w:rStyle w:val="NAMEZchn"/>
              </w:rPr>
              <w:t>“</w:t>
            </w:r>
            <w:r>
              <w:t xml:space="preserve"> per Drag </w:t>
            </w:r>
            <w:proofErr w:type="spellStart"/>
            <w:r>
              <w:t>and</w:t>
            </w:r>
            <w:proofErr w:type="spellEnd"/>
            <w:r>
              <w:t xml:space="preserve"> Drop auf </w:t>
            </w:r>
            <w:r w:rsidR="009E2F1E">
              <w:t xml:space="preserve">die </w:t>
            </w:r>
            <w:r>
              <w:t xml:space="preserve">weiße Fläche des Diagramms ziehen. Der Name des Ensembles lautet </w:t>
            </w:r>
            <w:r w:rsidRPr="00513257">
              <w:rPr>
                <w:rStyle w:val="NAMEZchn"/>
              </w:rPr>
              <w:t>„</w:t>
            </w:r>
            <w:proofErr w:type="spellStart"/>
            <w:r w:rsidRPr="00340C63">
              <w:rPr>
                <w:rStyle w:val="NAMEZchn"/>
              </w:rPr>
              <w:t>sun.net.spi.nameservice.dns</w:t>
            </w:r>
            <w:proofErr w:type="spellEnd"/>
            <w:r w:rsidRPr="00513257">
              <w:rPr>
                <w:rStyle w:val="NAMEZchn"/>
              </w:rPr>
              <w:t>“</w:t>
            </w:r>
            <w:r>
              <w:t xml:space="preserve"> und </w:t>
            </w:r>
            <w:r w:rsidR="009E2F1E">
              <w:t xml:space="preserve">der Inhalt der Query ist </w:t>
            </w:r>
            <w:r w:rsidRPr="00513257">
              <w:rPr>
                <w:rStyle w:val="NAMEZchn"/>
              </w:rPr>
              <w:t>„</w:t>
            </w:r>
            <w:proofErr w:type="spellStart"/>
            <w:r w:rsidRPr="00340C63">
              <w:rPr>
                <w:rStyle w:val="NAMEZchn"/>
              </w:rPr>
              <w:t>package</w:t>
            </w:r>
            <w:proofErr w:type="spellEnd"/>
            <w:r w:rsidRPr="00340C63">
              <w:rPr>
                <w:rStyle w:val="NAMEZchn"/>
              </w:rPr>
              <w:t>('</w:t>
            </w:r>
            <w:proofErr w:type="spellStart"/>
            <w:r w:rsidRPr="00340C63">
              <w:rPr>
                <w:rStyle w:val="NAMEZchn"/>
              </w:rPr>
              <w:t>sun.net.spi.nameservice.dns</w:t>
            </w:r>
            <w:proofErr w:type="spellEnd"/>
            <w:r w:rsidRPr="00340C63">
              <w:rPr>
                <w:rStyle w:val="NAMEZchn"/>
              </w:rPr>
              <w:t>')</w:t>
            </w:r>
            <w:r w:rsidRPr="00AD477F">
              <w:rPr>
                <w:rStyle w:val="NAMEZchn"/>
              </w:rPr>
              <w:t>“</w:t>
            </w:r>
            <w:r w:rsidRPr="00AD477F">
              <w:t>.</w:t>
            </w:r>
          </w:p>
        </w:tc>
        <w:tc>
          <w:tcPr>
            <w:tcW w:w="567" w:type="dxa"/>
            <w:vAlign w:val="center"/>
          </w:tcPr>
          <w:p w:rsidR="00464A2A" w:rsidRDefault="00901276" w:rsidP="00901276">
            <w:pPr>
              <w:jc w:val="center"/>
            </w:pPr>
            <w:sdt>
              <w:sdtPr>
                <w:id w:val="-1235390825"/>
              </w:sdtPr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464A2A" w:rsidRDefault="00901276" w:rsidP="00901276">
            <w:pPr>
              <w:jc w:val="center"/>
            </w:pPr>
            <w:sdt>
              <w:sdtPr>
                <w:id w:val="-155224274"/>
              </w:sdtPr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464A2A" w:rsidRDefault="00901276" w:rsidP="00901276">
            <w:pPr>
              <w:jc w:val="center"/>
            </w:pPr>
            <w:sdt>
              <w:sdtPr>
                <w:id w:val="1911028600"/>
              </w:sdtPr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464A2A" w:rsidTr="00901276">
        <w:tc>
          <w:tcPr>
            <w:tcW w:w="7479" w:type="dxa"/>
          </w:tcPr>
          <w:p w:rsidR="00AD477F" w:rsidRDefault="00AD477F" w:rsidP="00AD477F">
            <w:pPr>
              <w:ind w:left="284"/>
            </w:pPr>
            <w:r>
              <w:t xml:space="preserve">Aus JAR-Dateien können alle Typen unterhalb der Packages nicht auf das </w:t>
            </w:r>
          </w:p>
          <w:p w:rsidR="00AD477F" w:rsidRDefault="00AD477F" w:rsidP="00AD477F">
            <w:pPr>
              <w:ind w:left="284"/>
            </w:pPr>
            <w:r>
              <w:t xml:space="preserve">Diagramm bzw. ein Ensemble gezogen werden. Es wird das entsprechende </w:t>
            </w:r>
          </w:p>
          <w:p w:rsidR="00AD477F" w:rsidRDefault="00AD477F" w:rsidP="00AD477F">
            <w:pPr>
              <w:ind w:left="284"/>
            </w:pPr>
            <w:r>
              <w:t xml:space="preserve">Maus-Icon angezeigt. </w:t>
            </w:r>
          </w:p>
          <w:p w:rsidR="00AD477F" w:rsidRDefault="00AD477F" w:rsidP="00AD477F">
            <w:pPr>
              <w:ind w:left="284"/>
            </w:pPr>
            <w:r>
              <w:t xml:space="preserve">Damit sind (Innere)Klassen, Methoden und Felder gemeint. Alle Objekte </w:t>
            </w:r>
          </w:p>
          <w:p w:rsidR="00AD477F" w:rsidRDefault="00AD477F" w:rsidP="00AD477F">
            <w:pPr>
              <w:ind w:left="284"/>
            </w:pPr>
            <w:r>
              <w:t xml:space="preserve">innerhalb des roten Rahmens können nicht auf das Diagramm oder eine </w:t>
            </w:r>
          </w:p>
          <w:p w:rsidR="00464A2A" w:rsidRDefault="00AD477F" w:rsidP="00AD477F">
            <w:pPr>
              <w:ind w:left="284"/>
            </w:pPr>
            <w:r>
              <w:t>Ensemble gezogen werden können (siehe nachfolgendes Bild).</w:t>
            </w:r>
          </w:p>
          <w:p w:rsidR="00AD477F" w:rsidRDefault="00AD477F" w:rsidP="00AD477F">
            <w:pPr>
              <w:ind w:left="284"/>
            </w:pPr>
            <w:r>
              <w:rPr>
                <w:noProof/>
                <w:lang w:eastAsia="de-DE"/>
              </w:rPr>
              <w:lastRenderedPageBreak/>
              <w:drawing>
                <wp:inline distT="0" distB="0" distL="0" distR="0" wp14:anchorId="1E84306D" wp14:editId="504299D1">
                  <wp:extent cx="1897039" cy="1437043"/>
                  <wp:effectExtent l="0" t="0" r="8255" b="0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5975" cy="14362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vAlign w:val="center"/>
          </w:tcPr>
          <w:p w:rsidR="00464A2A" w:rsidRDefault="00901276" w:rsidP="00901276">
            <w:pPr>
              <w:jc w:val="center"/>
            </w:pPr>
            <w:sdt>
              <w:sdtPr>
                <w:id w:val="-1447773708"/>
              </w:sdtPr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464A2A" w:rsidRDefault="00901276" w:rsidP="00901276">
            <w:pPr>
              <w:jc w:val="center"/>
            </w:pPr>
            <w:sdt>
              <w:sdtPr>
                <w:id w:val="1015119352"/>
              </w:sdtPr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440AB" w:rsidRDefault="00901276" w:rsidP="008440AB">
            <w:pPr>
              <w:jc w:val="center"/>
            </w:pPr>
            <w:sdt>
              <w:sdtPr>
                <w:id w:val="10188521"/>
              </w:sdtPr>
              <w:sdtContent>
                <w:r w:rsidR="00464A2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</w:tbl>
    <w:p w:rsidR="00EC2696" w:rsidRDefault="00EC2696" w:rsidP="00BB3FFF">
      <w:pPr>
        <w:pStyle w:val="berschrift1"/>
        <w:numPr>
          <w:ilvl w:val="1"/>
          <w:numId w:val="1"/>
        </w:numPr>
        <w:jc w:val="both"/>
      </w:pPr>
      <w:bookmarkStart w:id="14" w:name="_Toc288996991"/>
      <w:r>
        <w:lastRenderedPageBreak/>
        <w:t>Diagramm-Validierung</w:t>
      </w:r>
      <w:bookmarkEnd w:id="14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7479"/>
        <w:gridCol w:w="567"/>
        <w:gridCol w:w="567"/>
        <w:gridCol w:w="675"/>
      </w:tblGrid>
      <w:tr w:rsidR="008440AB" w:rsidTr="00901276">
        <w:tc>
          <w:tcPr>
            <w:tcW w:w="7479" w:type="dxa"/>
            <w:vMerge w:val="restart"/>
          </w:tcPr>
          <w:p w:rsidR="008440AB" w:rsidRPr="00E33904" w:rsidRDefault="008440AB" w:rsidP="00901276">
            <w:pPr>
              <w:rPr>
                <w:b/>
                <w:sz w:val="24"/>
                <w:szCs w:val="24"/>
              </w:rPr>
            </w:pPr>
            <w:r w:rsidRPr="00E33904">
              <w:rPr>
                <w:b/>
                <w:sz w:val="24"/>
                <w:szCs w:val="24"/>
              </w:rPr>
              <w:t>Prozessbeschreibung</w:t>
            </w:r>
          </w:p>
        </w:tc>
        <w:tc>
          <w:tcPr>
            <w:tcW w:w="1809" w:type="dxa"/>
            <w:gridSpan w:val="3"/>
          </w:tcPr>
          <w:p w:rsidR="008440AB" w:rsidRPr="00E33904" w:rsidRDefault="008440AB" w:rsidP="00901276">
            <w:pPr>
              <w:rPr>
                <w:b/>
                <w:sz w:val="24"/>
                <w:szCs w:val="24"/>
              </w:rPr>
            </w:pPr>
            <w:r w:rsidRPr="00E33904">
              <w:rPr>
                <w:b/>
                <w:sz w:val="24"/>
                <w:szCs w:val="24"/>
              </w:rPr>
              <w:t>Abgenommen</w:t>
            </w:r>
          </w:p>
        </w:tc>
      </w:tr>
      <w:tr w:rsidR="008440AB" w:rsidTr="00901276">
        <w:tc>
          <w:tcPr>
            <w:tcW w:w="7479" w:type="dxa"/>
            <w:vMerge/>
          </w:tcPr>
          <w:p w:rsidR="008440AB" w:rsidRPr="00E33904" w:rsidRDefault="008440AB" w:rsidP="00901276">
            <w:pPr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8440AB" w:rsidRPr="00C10E77" w:rsidRDefault="008440AB" w:rsidP="00901276">
            <w:pPr>
              <w:spacing w:after="200" w:line="276" w:lineRule="auto"/>
              <w:rPr>
                <w:b/>
                <w:sz w:val="20"/>
                <w:szCs w:val="24"/>
              </w:rPr>
            </w:pPr>
            <w:r w:rsidRPr="00C10E77">
              <w:rPr>
                <w:noProof/>
                <w:sz w:val="20"/>
                <w:lang w:eastAsia="de-DE"/>
              </w:rPr>
              <w:t>32-BitWin</w:t>
            </w:r>
          </w:p>
        </w:tc>
        <w:tc>
          <w:tcPr>
            <w:tcW w:w="567" w:type="dxa"/>
          </w:tcPr>
          <w:p w:rsidR="008440AB" w:rsidRPr="00C10E77" w:rsidRDefault="008440AB" w:rsidP="00901276">
            <w:pPr>
              <w:spacing w:after="200" w:line="276" w:lineRule="auto"/>
              <w:rPr>
                <w:b/>
                <w:sz w:val="20"/>
                <w:szCs w:val="24"/>
              </w:rPr>
            </w:pPr>
            <w:r w:rsidRPr="00C10E77">
              <w:rPr>
                <w:noProof/>
                <w:sz w:val="20"/>
                <w:lang w:eastAsia="de-DE"/>
              </w:rPr>
              <w:t>64-BitWin</w:t>
            </w:r>
          </w:p>
        </w:tc>
        <w:tc>
          <w:tcPr>
            <w:tcW w:w="675" w:type="dxa"/>
          </w:tcPr>
          <w:p w:rsidR="008440AB" w:rsidRPr="00C10E77" w:rsidRDefault="008440AB" w:rsidP="00901276">
            <w:pPr>
              <w:spacing w:after="200" w:line="276" w:lineRule="auto"/>
              <w:rPr>
                <w:noProof/>
                <w:sz w:val="20"/>
                <w:lang w:eastAsia="de-DE"/>
              </w:rPr>
            </w:pPr>
            <w:r w:rsidRPr="00C10E77">
              <w:rPr>
                <w:noProof/>
                <w:sz w:val="20"/>
                <w:lang w:eastAsia="de-DE"/>
              </w:rPr>
              <w:t>64-Bit OS X</w:t>
            </w:r>
          </w:p>
        </w:tc>
      </w:tr>
      <w:tr w:rsidR="008440AB" w:rsidTr="00901276">
        <w:tc>
          <w:tcPr>
            <w:tcW w:w="7479" w:type="dxa"/>
          </w:tcPr>
          <w:p w:rsidR="008440AB" w:rsidRDefault="008440AB" w:rsidP="00901276">
            <w:pPr>
              <w:ind w:left="284"/>
            </w:pPr>
            <w:r w:rsidRPr="007A6474">
              <w:rPr>
                <w:lang w:val="en-GB"/>
              </w:rPr>
              <w:t>„</w:t>
            </w:r>
            <w:proofErr w:type="spellStart"/>
            <w:r w:rsidRPr="007A6474">
              <w:rPr>
                <w:rStyle w:val="NAMEZchn"/>
                <w:lang w:val="en-GB"/>
              </w:rPr>
              <w:t>DerivedTest.sad</w:t>
            </w:r>
            <w:proofErr w:type="spellEnd"/>
            <w:r w:rsidRPr="007A6474">
              <w:rPr>
                <w:lang w:val="en-GB"/>
              </w:rPr>
              <w:t xml:space="preserve">“ muss den </w:t>
            </w:r>
            <w:proofErr w:type="spellStart"/>
            <w:r w:rsidRPr="00B8405C">
              <w:rPr>
                <w:lang w:val="en-US"/>
              </w:rPr>
              <w:t>Fehler</w:t>
            </w:r>
            <w:proofErr w:type="spellEnd"/>
            <w:r w:rsidRPr="007A6474">
              <w:rPr>
                <w:lang w:val="en-GB"/>
              </w:rPr>
              <w:t xml:space="preserve"> „Queries of </w:t>
            </w:r>
            <w:proofErr w:type="spellStart"/>
            <w:r w:rsidRPr="007A6474">
              <w:rPr>
                <w:lang w:val="en-GB"/>
              </w:rPr>
              <w:t>non leaf</w:t>
            </w:r>
            <w:proofErr w:type="spellEnd"/>
            <w:r w:rsidRPr="007A6474">
              <w:rPr>
                <w:lang w:val="en-GB"/>
              </w:rPr>
              <w:t xml:space="preserve"> </w:t>
            </w:r>
            <w:r>
              <w:rPr>
                <w:lang w:val="en-GB"/>
              </w:rPr>
              <w:t>E</w:t>
            </w:r>
            <w:r w:rsidRPr="007A6474">
              <w:rPr>
                <w:lang w:val="en-GB"/>
              </w:rPr>
              <w:t>nsemble</w:t>
            </w:r>
            <w:r>
              <w:rPr>
                <w:lang w:val="en-GB"/>
              </w:rPr>
              <w:t>s</w:t>
            </w:r>
            <w:r w:rsidRPr="007A6474">
              <w:rPr>
                <w:lang w:val="en-GB"/>
              </w:rPr>
              <w:t xml:space="preserve"> must be derived“ </w:t>
            </w:r>
            <w:proofErr w:type="spellStart"/>
            <w:r w:rsidRPr="00B8405C">
              <w:rPr>
                <w:lang w:val="en-US"/>
              </w:rPr>
              <w:t>anzeigen</w:t>
            </w:r>
            <w:proofErr w:type="spellEnd"/>
            <w:r w:rsidRPr="007A6474">
              <w:rPr>
                <w:lang w:val="en-GB"/>
              </w:rPr>
              <w:t>.</w:t>
            </w:r>
            <w:r>
              <w:rPr>
                <w:lang w:val="en-GB"/>
              </w:rPr>
              <w:t xml:space="preserve"> </w:t>
            </w:r>
            <w:r>
              <w:t>Die</w:t>
            </w:r>
            <w:r w:rsidRPr="00C10E77">
              <w:t xml:space="preserve"> Query des zu dem Fehler gehörenden Ensembles </w:t>
            </w:r>
            <w:r>
              <w:t>muss auf</w:t>
            </w:r>
            <w:r w:rsidRPr="00C10E77">
              <w:t xml:space="preserve"> </w:t>
            </w:r>
            <w:proofErr w:type="spellStart"/>
            <w:r w:rsidRPr="00B147E8">
              <w:rPr>
                <w:rStyle w:val="WERTZchn"/>
              </w:rPr>
              <w:t>derived</w:t>
            </w:r>
            <w:proofErr w:type="spellEnd"/>
            <w:r w:rsidRPr="00C10E77">
              <w:t xml:space="preserve"> gesetzt </w:t>
            </w:r>
            <w:r>
              <w:t>werden. Danach muss das Diagramm gespeichert werden.</w:t>
            </w:r>
            <w:r w:rsidRPr="00C10E77">
              <w:t xml:space="preserve"> </w:t>
            </w:r>
            <w:r>
              <w:t>Nach dem Speichern darf der Fehler nicht mehr angezeigt werden.</w:t>
            </w:r>
          </w:p>
        </w:tc>
        <w:tc>
          <w:tcPr>
            <w:tcW w:w="567" w:type="dxa"/>
            <w:vAlign w:val="center"/>
          </w:tcPr>
          <w:p w:rsidR="008440AB" w:rsidRDefault="00901276" w:rsidP="00901276">
            <w:pPr>
              <w:jc w:val="center"/>
            </w:pPr>
            <w:sdt>
              <w:sdtPr>
                <w:id w:val="560530607"/>
              </w:sdtPr>
              <w:sdtContent>
                <w:r w:rsidR="008440A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440AB" w:rsidRDefault="00901276" w:rsidP="00901276">
            <w:pPr>
              <w:jc w:val="center"/>
            </w:pPr>
            <w:sdt>
              <w:sdtPr>
                <w:id w:val="-1520857"/>
              </w:sdtPr>
              <w:sdtContent>
                <w:r w:rsidR="008440A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440AB" w:rsidRDefault="00901276" w:rsidP="00901276">
            <w:pPr>
              <w:jc w:val="center"/>
            </w:pPr>
            <w:sdt>
              <w:sdtPr>
                <w:id w:val="-112135565"/>
              </w:sdtPr>
              <w:sdtContent>
                <w:r w:rsidR="008440A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8440AB" w:rsidTr="00901276">
        <w:tc>
          <w:tcPr>
            <w:tcW w:w="7479" w:type="dxa"/>
          </w:tcPr>
          <w:p w:rsidR="008440AB" w:rsidRPr="00DC4201" w:rsidRDefault="008440AB" w:rsidP="00901276">
            <w:pPr>
              <w:ind w:left="284"/>
            </w:pPr>
            <w:r w:rsidRPr="00995A8E">
              <w:rPr>
                <w:lang w:val="en-US"/>
              </w:rPr>
              <w:t>„</w:t>
            </w:r>
            <w:proofErr w:type="spellStart"/>
            <w:r w:rsidRPr="00995A8E">
              <w:rPr>
                <w:rStyle w:val="NAMEZchn"/>
                <w:lang w:val="en-US"/>
              </w:rPr>
              <w:t>EmptyAndSameNameTest.sad</w:t>
            </w:r>
            <w:proofErr w:type="spellEnd"/>
            <w:r w:rsidRPr="00995A8E">
              <w:rPr>
                <w:lang w:val="en-US"/>
              </w:rPr>
              <w:t xml:space="preserve">“ muss die </w:t>
            </w:r>
            <w:proofErr w:type="spellStart"/>
            <w:r w:rsidRPr="00065FFE">
              <w:rPr>
                <w:lang w:val="en-GB"/>
              </w:rPr>
              <w:t>Fehler</w:t>
            </w:r>
            <w:proofErr w:type="spellEnd"/>
            <w:r w:rsidRPr="00995A8E">
              <w:rPr>
                <w:lang w:val="en-US"/>
              </w:rPr>
              <w:br/>
              <w:t xml:space="preserve">„Ensemble name must be set“ und “Ensemble must have unique name!” </w:t>
            </w:r>
            <w:proofErr w:type="spellStart"/>
            <w:r w:rsidRPr="00065FFE">
              <w:rPr>
                <w:lang w:val="en-GB"/>
              </w:rPr>
              <w:t>enthalten</w:t>
            </w:r>
            <w:proofErr w:type="spellEnd"/>
            <w:r w:rsidRPr="00995A8E">
              <w:rPr>
                <w:lang w:val="en-US"/>
              </w:rPr>
              <w:t xml:space="preserve">. </w:t>
            </w:r>
            <w:r w:rsidRPr="00995A8E">
              <w:rPr>
                <w:lang w:val="en-US"/>
              </w:rPr>
              <w:br/>
            </w:r>
            <w:r>
              <w:t xml:space="preserve">Die Namen der Ensembles im Vespucci-Diagramm so anpassen das alle Ensembles einen Namen haben und kein Name doppelt vorkommt. </w:t>
            </w:r>
            <w:r w:rsidRPr="00B147E8">
              <w:t xml:space="preserve"> </w:t>
            </w:r>
            <w:r>
              <w:t xml:space="preserve">Das so modifiziert Vespucci-Diagramm speichern. Nach dem </w:t>
            </w:r>
            <w:r w:rsidRPr="00B147E8">
              <w:t xml:space="preserve">Speichern </w:t>
            </w:r>
            <w:r>
              <w:t>darf kein Fehler mehr angezeigt werden.</w:t>
            </w:r>
          </w:p>
        </w:tc>
        <w:tc>
          <w:tcPr>
            <w:tcW w:w="567" w:type="dxa"/>
            <w:vAlign w:val="center"/>
          </w:tcPr>
          <w:p w:rsidR="008440AB" w:rsidRDefault="00901276" w:rsidP="00901276">
            <w:pPr>
              <w:jc w:val="center"/>
            </w:pPr>
            <w:sdt>
              <w:sdtPr>
                <w:id w:val="-1603881036"/>
              </w:sdtPr>
              <w:sdtContent>
                <w:r w:rsidR="008440A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440AB" w:rsidRDefault="00901276" w:rsidP="00901276">
            <w:pPr>
              <w:jc w:val="center"/>
            </w:pPr>
            <w:sdt>
              <w:sdtPr>
                <w:id w:val="-509210527"/>
              </w:sdtPr>
              <w:sdtContent>
                <w:r w:rsidR="008440A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440AB" w:rsidRDefault="00901276" w:rsidP="00901276">
            <w:pPr>
              <w:jc w:val="center"/>
            </w:pPr>
            <w:sdt>
              <w:sdtPr>
                <w:id w:val="-1453397359"/>
              </w:sdtPr>
              <w:sdtContent>
                <w:r w:rsidR="008440A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</w:tbl>
    <w:p w:rsidR="008440AB" w:rsidRDefault="008440AB" w:rsidP="008440AB"/>
    <w:p w:rsidR="008440AB" w:rsidRDefault="00112E30" w:rsidP="008440AB">
      <w:pPr>
        <w:pStyle w:val="berschrift1"/>
        <w:numPr>
          <w:ilvl w:val="1"/>
          <w:numId w:val="1"/>
        </w:numPr>
      </w:pPr>
      <w:bookmarkStart w:id="15" w:name="_Toc288996992"/>
      <w:r>
        <w:t>Connection-</w:t>
      </w:r>
      <w:proofErr w:type="spellStart"/>
      <w:r>
        <w:t>Assistant</w:t>
      </w:r>
      <w:proofErr w:type="spellEnd"/>
      <w:r>
        <w:t>-</w:t>
      </w:r>
      <w:proofErr w:type="spellStart"/>
      <w:r>
        <w:t>Mechanisms</w:t>
      </w:r>
      <w:bookmarkEnd w:id="15"/>
      <w:proofErr w:type="spellEnd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7479"/>
        <w:gridCol w:w="567"/>
        <w:gridCol w:w="567"/>
        <w:gridCol w:w="675"/>
      </w:tblGrid>
      <w:tr w:rsidR="008440AB" w:rsidRPr="00E33904" w:rsidTr="00901276">
        <w:tc>
          <w:tcPr>
            <w:tcW w:w="7479" w:type="dxa"/>
            <w:vMerge w:val="restart"/>
          </w:tcPr>
          <w:p w:rsidR="008440AB" w:rsidRPr="00E33904" w:rsidRDefault="008440AB" w:rsidP="00901276">
            <w:pPr>
              <w:rPr>
                <w:b/>
                <w:sz w:val="24"/>
                <w:szCs w:val="24"/>
              </w:rPr>
            </w:pPr>
            <w:r w:rsidRPr="00E33904">
              <w:rPr>
                <w:b/>
                <w:sz w:val="24"/>
                <w:szCs w:val="24"/>
              </w:rPr>
              <w:t>Prozessbeschreibung</w:t>
            </w:r>
          </w:p>
        </w:tc>
        <w:tc>
          <w:tcPr>
            <w:tcW w:w="1809" w:type="dxa"/>
            <w:gridSpan w:val="3"/>
          </w:tcPr>
          <w:p w:rsidR="008440AB" w:rsidRPr="00E33904" w:rsidRDefault="008440AB" w:rsidP="00901276">
            <w:pPr>
              <w:rPr>
                <w:b/>
                <w:sz w:val="24"/>
                <w:szCs w:val="24"/>
              </w:rPr>
            </w:pPr>
            <w:r w:rsidRPr="00E33904">
              <w:rPr>
                <w:b/>
                <w:sz w:val="24"/>
                <w:szCs w:val="24"/>
              </w:rPr>
              <w:t>Abgenommen</w:t>
            </w:r>
          </w:p>
        </w:tc>
      </w:tr>
      <w:tr w:rsidR="008440AB" w:rsidRPr="00C10E77" w:rsidTr="00901276">
        <w:tc>
          <w:tcPr>
            <w:tcW w:w="7479" w:type="dxa"/>
            <w:vMerge/>
          </w:tcPr>
          <w:p w:rsidR="008440AB" w:rsidRPr="00E33904" w:rsidRDefault="008440AB" w:rsidP="00901276">
            <w:pPr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8440AB" w:rsidRPr="00C10E77" w:rsidRDefault="008440AB" w:rsidP="00901276">
            <w:pPr>
              <w:spacing w:after="200" w:line="276" w:lineRule="auto"/>
              <w:rPr>
                <w:b/>
                <w:sz w:val="20"/>
                <w:szCs w:val="24"/>
              </w:rPr>
            </w:pPr>
            <w:r w:rsidRPr="00C10E77">
              <w:rPr>
                <w:noProof/>
                <w:sz w:val="20"/>
                <w:lang w:eastAsia="de-DE"/>
              </w:rPr>
              <w:t>32-BitWin</w:t>
            </w:r>
          </w:p>
        </w:tc>
        <w:tc>
          <w:tcPr>
            <w:tcW w:w="567" w:type="dxa"/>
          </w:tcPr>
          <w:p w:rsidR="008440AB" w:rsidRPr="00C10E77" w:rsidRDefault="008440AB" w:rsidP="00901276">
            <w:pPr>
              <w:spacing w:after="200" w:line="276" w:lineRule="auto"/>
              <w:rPr>
                <w:b/>
                <w:sz w:val="20"/>
                <w:szCs w:val="24"/>
              </w:rPr>
            </w:pPr>
            <w:r w:rsidRPr="00C10E77">
              <w:rPr>
                <w:noProof/>
                <w:sz w:val="20"/>
                <w:lang w:eastAsia="de-DE"/>
              </w:rPr>
              <w:t>64-BitWin</w:t>
            </w:r>
          </w:p>
        </w:tc>
        <w:tc>
          <w:tcPr>
            <w:tcW w:w="675" w:type="dxa"/>
          </w:tcPr>
          <w:p w:rsidR="008440AB" w:rsidRPr="00C10E77" w:rsidRDefault="008440AB" w:rsidP="00901276">
            <w:pPr>
              <w:spacing w:after="200" w:line="276" w:lineRule="auto"/>
              <w:rPr>
                <w:noProof/>
                <w:sz w:val="20"/>
                <w:lang w:eastAsia="de-DE"/>
              </w:rPr>
            </w:pPr>
            <w:r w:rsidRPr="00C10E77">
              <w:rPr>
                <w:noProof/>
                <w:sz w:val="20"/>
                <w:lang w:eastAsia="de-DE"/>
              </w:rPr>
              <w:t>64-Bit OS X</w:t>
            </w:r>
          </w:p>
        </w:tc>
      </w:tr>
      <w:tr w:rsidR="008440AB" w:rsidTr="00901276">
        <w:tc>
          <w:tcPr>
            <w:tcW w:w="7479" w:type="dxa"/>
          </w:tcPr>
          <w:p w:rsidR="008440AB" w:rsidRDefault="008440AB" w:rsidP="008440AB">
            <w:pPr>
              <w:ind w:left="284"/>
            </w:pPr>
            <w:r>
              <w:t>Das Vespucci-Diagramm „</w:t>
            </w:r>
            <w:r w:rsidRPr="008440AB">
              <w:rPr>
                <w:rStyle w:val="NAMEZchn"/>
              </w:rPr>
              <w:t>Connection-</w:t>
            </w:r>
            <w:proofErr w:type="spellStart"/>
            <w:r w:rsidRPr="008440AB">
              <w:rPr>
                <w:rStyle w:val="NAMEZchn"/>
              </w:rPr>
              <w:t>Assistant</w:t>
            </w:r>
            <w:proofErr w:type="spellEnd"/>
            <w:r w:rsidRPr="008440AB">
              <w:rPr>
                <w:rStyle w:val="NAMEZchn"/>
              </w:rPr>
              <w:t>-</w:t>
            </w:r>
            <w:proofErr w:type="spellStart"/>
            <w:r w:rsidRPr="008440AB">
              <w:rPr>
                <w:rStyle w:val="NAMEZchn"/>
              </w:rPr>
              <w:t>Mechanisms</w:t>
            </w:r>
            <w:r w:rsidRPr="009403BD">
              <w:rPr>
                <w:rStyle w:val="NAMEZchn"/>
              </w:rPr>
              <w:t>.sad</w:t>
            </w:r>
            <w:proofErr w:type="spellEnd"/>
            <w:r>
              <w:t>“ öffnen.</w:t>
            </w:r>
          </w:p>
        </w:tc>
        <w:tc>
          <w:tcPr>
            <w:tcW w:w="567" w:type="dxa"/>
            <w:vAlign w:val="center"/>
          </w:tcPr>
          <w:p w:rsidR="008440AB" w:rsidRDefault="00901276" w:rsidP="00901276">
            <w:pPr>
              <w:jc w:val="center"/>
            </w:pPr>
            <w:sdt>
              <w:sdtPr>
                <w:id w:val="-309483230"/>
              </w:sdtPr>
              <w:sdtContent>
                <w:r w:rsidR="008440A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440AB" w:rsidRDefault="00901276" w:rsidP="00901276">
            <w:pPr>
              <w:jc w:val="center"/>
            </w:pPr>
            <w:sdt>
              <w:sdtPr>
                <w:id w:val="-739404403"/>
              </w:sdtPr>
              <w:sdtContent>
                <w:r w:rsidR="008440A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440AB" w:rsidRDefault="00901276" w:rsidP="00901276">
            <w:pPr>
              <w:jc w:val="center"/>
            </w:pPr>
            <w:sdt>
              <w:sdtPr>
                <w:id w:val="-1844302527"/>
              </w:sdtPr>
              <w:sdtContent>
                <w:r w:rsidR="008440A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8440AB" w:rsidTr="00901276">
        <w:tc>
          <w:tcPr>
            <w:tcW w:w="7479" w:type="dxa"/>
          </w:tcPr>
          <w:p w:rsidR="008440AB" w:rsidRPr="008440AB" w:rsidRDefault="008440AB" w:rsidP="008440AB">
            <w:pPr>
              <w:ind w:left="284"/>
            </w:pPr>
            <w:r>
              <w:t>Über die Popup Pfeile am</w:t>
            </w:r>
            <w:r w:rsidRPr="008440AB">
              <w:t xml:space="preserve"> Ensemble </w:t>
            </w:r>
            <w:r>
              <w:t>„</w:t>
            </w:r>
            <w:r w:rsidRPr="008440AB">
              <w:rPr>
                <w:rStyle w:val="NAMEZchn"/>
              </w:rPr>
              <w:t>1</w:t>
            </w:r>
            <w:r>
              <w:t>“</w:t>
            </w:r>
            <w:r w:rsidRPr="008440AB">
              <w:t xml:space="preserve"> </w:t>
            </w:r>
            <w:r>
              <w:t xml:space="preserve"> </w:t>
            </w:r>
            <w:proofErr w:type="spellStart"/>
            <w:r>
              <w:t>Outgoing</w:t>
            </w:r>
            <w:proofErr w:type="spellEnd"/>
            <w:r>
              <w:t xml:space="preserve"> </w:t>
            </w:r>
            <w:proofErr w:type="spellStart"/>
            <w:r>
              <w:t>dependencies</w:t>
            </w:r>
            <w:proofErr w:type="spellEnd"/>
            <w:r>
              <w:t xml:space="preserve"> mit dem Ensemble „1“ als Source zu den Target Ensembles „</w:t>
            </w:r>
            <w:r w:rsidRPr="008440AB">
              <w:rPr>
                <w:rStyle w:val="NAMEZchn"/>
              </w:rPr>
              <w:t>1.1</w:t>
            </w:r>
            <w:r>
              <w:t>“, „</w:t>
            </w:r>
            <w:r w:rsidRPr="008440AB">
              <w:rPr>
                <w:rStyle w:val="NAMEZchn"/>
              </w:rPr>
              <w:t>1.2</w:t>
            </w:r>
            <w:r>
              <w:t>“, „</w:t>
            </w:r>
            <w:r w:rsidRPr="008440AB">
              <w:rPr>
                <w:rStyle w:val="NAMEZchn"/>
              </w:rPr>
              <w:t>1.3</w:t>
            </w:r>
            <w:r>
              <w:t>“, „</w:t>
            </w:r>
            <w:r w:rsidRPr="008440AB">
              <w:rPr>
                <w:rStyle w:val="NAMEZchn"/>
              </w:rPr>
              <w:t>1.4</w:t>
            </w:r>
            <w:r>
              <w:t>“ anlegen.</w:t>
            </w:r>
          </w:p>
        </w:tc>
        <w:tc>
          <w:tcPr>
            <w:tcW w:w="567" w:type="dxa"/>
            <w:vAlign w:val="center"/>
          </w:tcPr>
          <w:p w:rsidR="008440AB" w:rsidRDefault="00901276" w:rsidP="00901276">
            <w:pPr>
              <w:jc w:val="center"/>
            </w:pPr>
            <w:sdt>
              <w:sdtPr>
                <w:id w:val="1965070761"/>
              </w:sdtPr>
              <w:sdtContent>
                <w:r w:rsidR="008440A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440AB" w:rsidRDefault="00901276" w:rsidP="00901276">
            <w:pPr>
              <w:jc w:val="center"/>
            </w:pPr>
            <w:sdt>
              <w:sdtPr>
                <w:id w:val="1008715515"/>
              </w:sdtPr>
              <w:sdtContent>
                <w:r w:rsidR="008440A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440AB" w:rsidRDefault="00901276" w:rsidP="00901276">
            <w:pPr>
              <w:jc w:val="center"/>
            </w:pPr>
            <w:sdt>
              <w:sdtPr>
                <w:id w:val="-180363544"/>
              </w:sdtPr>
              <w:sdtContent>
                <w:r w:rsidR="008440A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8440AB" w:rsidTr="00901276">
        <w:tc>
          <w:tcPr>
            <w:tcW w:w="7479" w:type="dxa"/>
          </w:tcPr>
          <w:p w:rsidR="008440AB" w:rsidRPr="008440AB" w:rsidRDefault="008440AB" w:rsidP="008440AB">
            <w:pPr>
              <w:ind w:left="284"/>
            </w:pPr>
            <w:r>
              <w:t>Über die Popup Pfeile am</w:t>
            </w:r>
            <w:r w:rsidRPr="008440AB">
              <w:t xml:space="preserve"> Ensemble </w:t>
            </w:r>
            <w:r>
              <w:t>„</w:t>
            </w:r>
            <w:r>
              <w:rPr>
                <w:rStyle w:val="NAMEZchn"/>
              </w:rPr>
              <w:t>2</w:t>
            </w:r>
            <w:r>
              <w:t>“</w:t>
            </w:r>
            <w:r w:rsidRPr="008440AB">
              <w:t xml:space="preserve"> </w:t>
            </w:r>
            <w:r>
              <w:t xml:space="preserve"> </w:t>
            </w:r>
            <w:proofErr w:type="spellStart"/>
            <w:r>
              <w:t>Outgoing</w:t>
            </w:r>
            <w:proofErr w:type="spellEnd"/>
            <w:r>
              <w:t xml:space="preserve"> </w:t>
            </w:r>
            <w:proofErr w:type="spellStart"/>
            <w:r>
              <w:t>dependencies</w:t>
            </w:r>
            <w:proofErr w:type="spellEnd"/>
            <w:r>
              <w:t xml:space="preserve"> mit dem Ensemble „</w:t>
            </w:r>
            <w:r w:rsidRPr="008440AB">
              <w:rPr>
                <w:rStyle w:val="NAMEZchn"/>
              </w:rPr>
              <w:t>2</w:t>
            </w:r>
            <w:r>
              <w:t>“ als Source zu den Target Ensembles „</w:t>
            </w:r>
            <w:r w:rsidRPr="008440AB">
              <w:rPr>
                <w:rStyle w:val="NAMEZchn"/>
              </w:rPr>
              <w:t>2.1</w:t>
            </w:r>
            <w:r>
              <w:t>“, „</w:t>
            </w:r>
            <w:r w:rsidRPr="008440AB">
              <w:rPr>
                <w:rStyle w:val="NAMEZchn"/>
              </w:rPr>
              <w:t>2.2</w:t>
            </w:r>
            <w:r>
              <w:t>“, „</w:t>
            </w:r>
            <w:r w:rsidRPr="008440AB">
              <w:rPr>
                <w:rStyle w:val="NAMEZchn"/>
              </w:rPr>
              <w:t>2.3</w:t>
            </w:r>
            <w:r>
              <w:t>“, „</w:t>
            </w:r>
            <w:r w:rsidRPr="008440AB">
              <w:rPr>
                <w:rStyle w:val="NAMEZchn"/>
              </w:rPr>
              <w:t>2.4</w:t>
            </w:r>
            <w:r>
              <w:t>“ anlegen.</w:t>
            </w:r>
          </w:p>
        </w:tc>
        <w:tc>
          <w:tcPr>
            <w:tcW w:w="567" w:type="dxa"/>
            <w:vAlign w:val="center"/>
          </w:tcPr>
          <w:p w:rsidR="008440AB" w:rsidRDefault="00901276" w:rsidP="00901276">
            <w:pPr>
              <w:jc w:val="center"/>
            </w:pPr>
            <w:sdt>
              <w:sdtPr>
                <w:id w:val="-603879764"/>
              </w:sdtPr>
              <w:sdtContent>
                <w:r w:rsidR="008440A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440AB" w:rsidRDefault="00901276" w:rsidP="00901276">
            <w:pPr>
              <w:jc w:val="center"/>
            </w:pPr>
            <w:sdt>
              <w:sdtPr>
                <w:id w:val="-802162226"/>
              </w:sdtPr>
              <w:sdtContent>
                <w:r w:rsidR="008440A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440AB" w:rsidRDefault="00901276" w:rsidP="00901276">
            <w:pPr>
              <w:jc w:val="center"/>
            </w:pPr>
            <w:sdt>
              <w:sdtPr>
                <w:id w:val="-891415191"/>
              </w:sdtPr>
              <w:sdtContent>
                <w:r w:rsidR="008440A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8440AB" w:rsidTr="00901276">
        <w:tc>
          <w:tcPr>
            <w:tcW w:w="7479" w:type="dxa"/>
          </w:tcPr>
          <w:p w:rsidR="008440AB" w:rsidRPr="008440AB" w:rsidRDefault="008440AB" w:rsidP="008440AB">
            <w:pPr>
              <w:ind w:left="284"/>
            </w:pPr>
            <w:r>
              <w:t>Über die Popup Pfeile am</w:t>
            </w:r>
            <w:r w:rsidRPr="008440AB">
              <w:t xml:space="preserve"> Ensemble </w:t>
            </w:r>
            <w:r>
              <w:t>„</w:t>
            </w:r>
            <w:r w:rsidRPr="008440AB">
              <w:rPr>
                <w:rStyle w:val="NAMEZchn"/>
              </w:rPr>
              <w:t>1</w:t>
            </w:r>
            <w:r>
              <w:t>“</w:t>
            </w:r>
            <w:r w:rsidRPr="008440AB">
              <w:t xml:space="preserve"> </w:t>
            </w:r>
            <w:r>
              <w:t xml:space="preserve"> </w:t>
            </w:r>
            <w:proofErr w:type="spellStart"/>
            <w:r>
              <w:t>Incoming</w:t>
            </w:r>
            <w:proofErr w:type="spellEnd"/>
            <w:r>
              <w:t xml:space="preserve"> </w:t>
            </w:r>
            <w:proofErr w:type="spellStart"/>
            <w:r>
              <w:t>dependencies</w:t>
            </w:r>
            <w:proofErr w:type="spellEnd"/>
            <w:r>
              <w:t xml:space="preserve"> mit dem Ensemble „</w:t>
            </w:r>
            <w:r w:rsidRPr="008440AB">
              <w:rPr>
                <w:rStyle w:val="NAMEZchn"/>
              </w:rPr>
              <w:t>1</w:t>
            </w:r>
            <w:r>
              <w:t>“ als Target von den Source Ensembles „</w:t>
            </w:r>
            <w:r w:rsidRPr="008440AB">
              <w:rPr>
                <w:rStyle w:val="NAMEZchn"/>
              </w:rPr>
              <w:t>1.1</w:t>
            </w:r>
            <w:r>
              <w:t>“, „</w:t>
            </w:r>
            <w:r w:rsidRPr="008440AB">
              <w:rPr>
                <w:rStyle w:val="NAMEZchn"/>
              </w:rPr>
              <w:t>1.2</w:t>
            </w:r>
            <w:r>
              <w:t>“, „</w:t>
            </w:r>
            <w:r w:rsidRPr="008440AB">
              <w:rPr>
                <w:rStyle w:val="NAMEZchn"/>
              </w:rPr>
              <w:t>1.3</w:t>
            </w:r>
            <w:r>
              <w:t>“, „</w:t>
            </w:r>
            <w:r w:rsidRPr="008440AB">
              <w:rPr>
                <w:rStyle w:val="NAMEZchn"/>
              </w:rPr>
              <w:t>1.4</w:t>
            </w:r>
            <w:r>
              <w:t>“ anlegen.</w:t>
            </w:r>
          </w:p>
        </w:tc>
        <w:tc>
          <w:tcPr>
            <w:tcW w:w="567" w:type="dxa"/>
            <w:vAlign w:val="center"/>
          </w:tcPr>
          <w:p w:rsidR="008440AB" w:rsidRDefault="00901276" w:rsidP="00901276">
            <w:pPr>
              <w:jc w:val="center"/>
            </w:pPr>
            <w:sdt>
              <w:sdtPr>
                <w:id w:val="1724328739"/>
              </w:sdtPr>
              <w:sdtContent>
                <w:r w:rsidR="008440A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440AB" w:rsidRDefault="00901276" w:rsidP="00901276">
            <w:pPr>
              <w:jc w:val="center"/>
            </w:pPr>
            <w:sdt>
              <w:sdtPr>
                <w:id w:val="640544051"/>
              </w:sdtPr>
              <w:sdtContent>
                <w:r w:rsidR="008440A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440AB" w:rsidRDefault="00901276" w:rsidP="00901276">
            <w:pPr>
              <w:jc w:val="center"/>
            </w:pPr>
            <w:sdt>
              <w:sdtPr>
                <w:id w:val="516044770"/>
              </w:sdtPr>
              <w:sdtContent>
                <w:r w:rsidR="008440A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8440AB" w:rsidTr="00901276">
        <w:tc>
          <w:tcPr>
            <w:tcW w:w="7479" w:type="dxa"/>
          </w:tcPr>
          <w:p w:rsidR="008440AB" w:rsidRPr="008440AB" w:rsidRDefault="008440AB" w:rsidP="00901276">
            <w:pPr>
              <w:ind w:left="284"/>
            </w:pPr>
            <w:r>
              <w:t>Über die Popup Pfeile am</w:t>
            </w:r>
            <w:r w:rsidRPr="008440AB">
              <w:t xml:space="preserve"> Ensemble </w:t>
            </w:r>
            <w:r>
              <w:t>„</w:t>
            </w:r>
            <w:r w:rsidRPr="008440AB">
              <w:rPr>
                <w:rStyle w:val="NAMEZchn"/>
              </w:rPr>
              <w:t>2</w:t>
            </w:r>
            <w:r>
              <w:t>“</w:t>
            </w:r>
            <w:r w:rsidRPr="008440AB">
              <w:t xml:space="preserve"> </w:t>
            </w:r>
            <w:r>
              <w:t xml:space="preserve"> </w:t>
            </w:r>
            <w:proofErr w:type="spellStart"/>
            <w:r>
              <w:t>Incoming</w:t>
            </w:r>
            <w:proofErr w:type="spellEnd"/>
            <w:r>
              <w:t xml:space="preserve"> </w:t>
            </w:r>
            <w:proofErr w:type="spellStart"/>
            <w:r>
              <w:t>dependencies</w:t>
            </w:r>
            <w:proofErr w:type="spellEnd"/>
            <w:r>
              <w:t xml:space="preserve"> mit dem Ensemble „</w:t>
            </w:r>
            <w:r w:rsidRPr="008440AB">
              <w:rPr>
                <w:rStyle w:val="NAMEZchn"/>
              </w:rPr>
              <w:t>2</w:t>
            </w:r>
            <w:r>
              <w:t>“ als Target von den Source Ensembles „</w:t>
            </w:r>
            <w:r w:rsidRPr="008440AB">
              <w:rPr>
                <w:rStyle w:val="NAMEZchn"/>
              </w:rPr>
              <w:t>2.1</w:t>
            </w:r>
            <w:r>
              <w:t>“, „</w:t>
            </w:r>
            <w:r w:rsidRPr="008440AB">
              <w:rPr>
                <w:rStyle w:val="NAMEZchn"/>
              </w:rPr>
              <w:t>2.2</w:t>
            </w:r>
            <w:r>
              <w:t>“, „</w:t>
            </w:r>
            <w:r w:rsidRPr="008440AB">
              <w:rPr>
                <w:rStyle w:val="NAMEZchn"/>
              </w:rPr>
              <w:t>2.3</w:t>
            </w:r>
            <w:r>
              <w:t>“, „</w:t>
            </w:r>
            <w:r w:rsidRPr="008440AB">
              <w:rPr>
                <w:rStyle w:val="NAMEZchn"/>
              </w:rPr>
              <w:t>2.4</w:t>
            </w:r>
            <w:r>
              <w:t>“ anlegen.</w:t>
            </w:r>
          </w:p>
        </w:tc>
        <w:tc>
          <w:tcPr>
            <w:tcW w:w="567" w:type="dxa"/>
            <w:vAlign w:val="center"/>
          </w:tcPr>
          <w:p w:rsidR="008440AB" w:rsidRDefault="00901276" w:rsidP="00901276">
            <w:pPr>
              <w:jc w:val="center"/>
            </w:pPr>
            <w:sdt>
              <w:sdtPr>
                <w:id w:val="811220790"/>
              </w:sdtPr>
              <w:sdtContent>
                <w:r w:rsidR="008440A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440AB" w:rsidRDefault="00901276" w:rsidP="00901276">
            <w:pPr>
              <w:jc w:val="center"/>
            </w:pPr>
            <w:sdt>
              <w:sdtPr>
                <w:id w:val="991839563"/>
              </w:sdtPr>
              <w:sdtContent>
                <w:r w:rsidR="008440A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440AB" w:rsidRDefault="00901276" w:rsidP="00901276">
            <w:pPr>
              <w:jc w:val="center"/>
            </w:pPr>
            <w:sdt>
              <w:sdtPr>
                <w:id w:val="-1831122962"/>
              </w:sdtPr>
              <w:sdtContent>
                <w:r w:rsidR="008440A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</w:tbl>
    <w:p w:rsidR="008440AB" w:rsidRDefault="008440AB" w:rsidP="008440AB"/>
    <w:p w:rsidR="008440AB" w:rsidRPr="008440AB" w:rsidRDefault="008440AB" w:rsidP="008440AB">
      <w:pPr>
        <w:pStyle w:val="berschrift2"/>
        <w:numPr>
          <w:ilvl w:val="1"/>
          <w:numId w:val="1"/>
        </w:numPr>
      </w:pPr>
      <w:bookmarkStart w:id="16" w:name="_Toc288996993"/>
      <w:r>
        <w:lastRenderedPageBreak/>
        <w:t>Kopieren und Einfügen</w:t>
      </w:r>
      <w:bookmarkEnd w:id="16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7479"/>
        <w:gridCol w:w="567"/>
        <w:gridCol w:w="567"/>
        <w:gridCol w:w="675"/>
      </w:tblGrid>
      <w:tr w:rsidR="008440AB" w:rsidRPr="00E33904" w:rsidTr="00901276">
        <w:tc>
          <w:tcPr>
            <w:tcW w:w="7479" w:type="dxa"/>
            <w:vMerge w:val="restart"/>
          </w:tcPr>
          <w:p w:rsidR="008440AB" w:rsidRPr="00E33904" w:rsidRDefault="008440AB" w:rsidP="00901276">
            <w:pPr>
              <w:rPr>
                <w:b/>
                <w:sz w:val="24"/>
                <w:szCs w:val="24"/>
              </w:rPr>
            </w:pPr>
            <w:r w:rsidRPr="00E33904">
              <w:rPr>
                <w:b/>
                <w:sz w:val="24"/>
                <w:szCs w:val="24"/>
              </w:rPr>
              <w:t>Prozessbeschreibung</w:t>
            </w:r>
          </w:p>
        </w:tc>
        <w:tc>
          <w:tcPr>
            <w:tcW w:w="1809" w:type="dxa"/>
            <w:gridSpan w:val="3"/>
          </w:tcPr>
          <w:p w:rsidR="008440AB" w:rsidRPr="00E33904" w:rsidRDefault="008440AB" w:rsidP="00901276">
            <w:pPr>
              <w:rPr>
                <w:b/>
                <w:sz w:val="24"/>
                <w:szCs w:val="24"/>
              </w:rPr>
            </w:pPr>
            <w:r w:rsidRPr="00E33904">
              <w:rPr>
                <w:b/>
                <w:sz w:val="24"/>
                <w:szCs w:val="24"/>
              </w:rPr>
              <w:t>Abgenommen</w:t>
            </w:r>
          </w:p>
        </w:tc>
      </w:tr>
      <w:tr w:rsidR="008440AB" w:rsidRPr="00C10E77" w:rsidTr="00901276">
        <w:tc>
          <w:tcPr>
            <w:tcW w:w="7479" w:type="dxa"/>
            <w:vMerge/>
          </w:tcPr>
          <w:p w:rsidR="008440AB" w:rsidRPr="00E33904" w:rsidRDefault="008440AB" w:rsidP="00901276">
            <w:pPr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8440AB" w:rsidRPr="00C10E77" w:rsidRDefault="008440AB" w:rsidP="00901276">
            <w:pPr>
              <w:spacing w:after="200" w:line="276" w:lineRule="auto"/>
              <w:rPr>
                <w:b/>
                <w:sz w:val="20"/>
                <w:szCs w:val="24"/>
              </w:rPr>
            </w:pPr>
            <w:r w:rsidRPr="00C10E77">
              <w:rPr>
                <w:noProof/>
                <w:sz w:val="20"/>
                <w:lang w:eastAsia="de-DE"/>
              </w:rPr>
              <w:t>32-BitWin</w:t>
            </w:r>
          </w:p>
        </w:tc>
        <w:tc>
          <w:tcPr>
            <w:tcW w:w="567" w:type="dxa"/>
          </w:tcPr>
          <w:p w:rsidR="008440AB" w:rsidRPr="00C10E77" w:rsidRDefault="008440AB" w:rsidP="00901276">
            <w:pPr>
              <w:spacing w:after="200" w:line="276" w:lineRule="auto"/>
              <w:rPr>
                <w:b/>
                <w:sz w:val="20"/>
                <w:szCs w:val="24"/>
              </w:rPr>
            </w:pPr>
            <w:r w:rsidRPr="00C10E77">
              <w:rPr>
                <w:noProof/>
                <w:sz w:val="20"/>
                <w:lang w:eastAsia="de-DE"/>
              </w:rPr>
              <w:t>64-BitWin</w:t>
            </w:r>
          </w:p>
        </w:tc>
        <w:tc>
          <w:tcPr>
            <w:tcW w:w="675" w:type="dxa"/>
          </w:tcPr>
          <w:p w:rsidR="008440AB" w:rsidRPr="00C10E77" w:rsidRDefault="008440AB" w:rsidP="00901276">
            <w:pPr>
              <w:spacing w:after="200" w:line="276" w:lineRule="auto"/>
              <w:rPr>
                <w:noProof/>
                <w:sz w:val="20"/>
                <w:lang w:eastAsia="de-DE"/>
              </w:rPr>
            </w:pPr>
            <w:r w:rsidRPr="00C10E77">
              <w:rPr>
                <w:noProof/>
                <w:sz w:val="20"/>
                <w:lang w:eastAsia="de-DE"/>
              </w:rPr>
              <w:t>64-Bit OS X</w:t>
            </w:r>
          </w:p>
        </w:tc>
      </w:tr>
      <w:tr w:rsidR="008440AB" w:rsidTr="00901276">
        <w:tc>
          <w:tcPr>
            <w:tcW w:w="7479" w:type="dxa"/>
          </w:tcPr>
          <w:p w:rsidR="008440AB" w:rsidRDefault="008440AB" w:rsidP="005570C2">
            <w:pPr>
              <w:ind w:left="284"/>
            </w:pPr>
            <w:r>
              <w:t>Das Vespucci-Diagramm „</w:t>
            </w:r>
            <w:r w:rsidR="005570C2">
              <w:rPr>
                <w:rStyle w:val="NAMEZchn"/>
              </w:rPr>
              <w:t>Copy1.sad</w:t>
            </w:r>
            <w:r>
              <w:t>“ öffnen.</w:t>
            </w:r>
          </w:p>
        </w:tc>
        <w:tc>
          <w:tcPr>
            <w:tcW w:w="567" w:type="dxa"/>
            <w:vAlign w:val="center"/>
          </w:tcPr>
          <w:p w:rsidR="008440AB" w:rsidRDefault="00901276" w:rsidP="00901276">
            <w:pPr>
              <w:jc w:val="center"/>
            </w:pPr>
            <w:sdt>
              <w:sdtPr>
                <w:id w:val="-817576715"/>
              </w:sdtPr>
              <w:sdtContent>
                <w:r w:rsidR="008440A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440AB" w:rsidRDefault="00901276" w:rsidP="00901276">
            <w:pPr>
              <w:jc w:val="center"/>
            </w:pPr>
            <w:sdt>
              <w:sdtPr>
                <w:id w:val="1282771155"/>
              </w:sdtPr>
              <w:sdtContent>
                <w:r w:rsidR="008440A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440AB" w:rsidRDefault="00901276" w:rsidP="00901276">
            <w:pPr>
              <w:jc w:val="center"/>
            </w:pPr>
            <w:sdt>
              <w:sdtPr>
                <w:id w:val="1856069624"/>
              </w:sdtPr>
              <w:sdtContent>
                <w:r w:rsidR="008440A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8440AB" w:rsidTr="00901276">
        <w:tc>
          <w:tcPr>
            <w:tcW w:w="7479" w:type="dxa"/>
          </w:tcPr>
          <w:p w:rsidR="008440AB" w:rsidRPr="008440AB" w:rsidRDefault="005570C2" w:rsidP="005570C2">
            <w:pPr>
              <w:ind w:left="284"/>
            </w:pPr>
            <w:r>
              <w:t>Das Ensemble „</w:t>
            </w:r>
            <w:r w:rsidRPr="005570C2">
              <w:rPr>
                <w:rStyle w:val="NAMEZchn"/>
              </w:rPr>
              <w:t>e1</w:t>
            </w:r>
            <w:r>
              <w:t>“ Kopieren und in „</w:t>
            </w:r>
            <w:r w:rsidRPr="005570C2">
              <w:rPr>
                <w:rStyle w:val="NAMEZchn"/>
              </w:rPr>
              <w:t>Copy1.sad</w:t>
            </w:r>
            <w:r w:rsidRPr="005570C2">
              <w:t>“</w:t>
            </w:r>
            <w:r>
              <w:t xml:space="preserve"> einfügen. </w:t>
            </w:r>
          </w:p>
        </w:tc>
        <w:tc>
          <w:tcPr>
            <w:tcW w:w="567" w:type="dxa"/>
            <w:vAlign w:val="center"/>
          </w:tcPr>
          <w:p w:rsidR="008440AB" w:rsidRDefault="00901276" w:rsidP="00901276">
            <w:pPr>
              <w:jc w:val="center"/>
            </w:pPr>
            <w:sdt>
              <w:sdtPr>
                <w:id w:val="-99958114"/>
              </w:sdtPr>
              <w:sdtContent>
                <w:r w:rsidR="008440A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440AB" w:rsidRDefault="00901276" w:rsidP="00901276">
            <w:pPr>
              <w:jc w:val="center"/>
            </w:pPr>
            <w:sdt>
              <w:sdtPr>
                <w:id w:val="-1950234814"/>
              </w:sdtPr>
              <w:sdtContent>
                <w:r w:rsidR="008440A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440AB" w:rsidRDefault="00901276" w:rsidP="00901276">
            <w:pPr>
              <w:jc w:val="center"/>
            </w:pPr>
            <w:sdt>
              <w:sdtPr>
                <w:id w:val="-1631550245"/>
              </w:sdtPr>
              <w:sdtContent>
                <w:r w:rsidR="008440A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8440AB" w:rsidTr="00901276">
        <w:tc>
          <w:tcPr>
            <w:tcW w:w="7479" w:type="dxa"/>
          </w:tcPr>
          <w:p w:rsidR="008440AB" w:rsidRPr="005570C2" w:rsidRDefault="005570C2" w:rsidP="005570C2">
            <w:pPr>
              <w:ind w:left="284"/>
            </w:pPr>
            <w:r w:rsidRPr="005570C2">
              <w:t>Die Ensemble „</w:t>
            </w:r>
            <w:r w:rsidRPr="005570C2">
              <w:rPr>
                <w:rStyle w:val="NAMEZchn"/>
              </w:rPr>
              <w:t>e2</w:t>
            </w:r>
            <w:r w:rsidRPr="005570C2">
              <w:t>“ und Ensemble „</w:t>
            </w:r>
            <w:r w:rsidRPr="005570C2">
              <w:rPr>
                <w:rStyle w:val="NAMEZchn"/>
              </w:rPr>
              <w:t>e3</w:t>
            </w:r>
            <w:r w:rsidRPr="005570C2">
              <w:t>“ selektieren und zusammen Kopieren. Bei</w:t>
            </w:r>
            <w:r>
              <w:t>de</w:t>
            </w:r>
            <w:r w:rsidRPr="005570C2">
              <w:t xml:space="preserve"> Ensembles in „</w:t>
            </w:r>
            <w:r w:rsidRPr="005570C2">
              <w:rPr>
                <w:rStyle w:val="NAMEZchn"/>
              </w:rPr>
              <w:t>Copy1</w:t>
            </w:r>
            <w:r w:rsidRPr="005570C2">
              <w:rPr>
                <w:b/>
              </w:rPr>
              <w:t>.</w:t>
            </w:r>
            <w:r w:rsidRPr="005570C2">
              <w:rPr>
                <w:rStyle w:val="NAMEZchn"/>
              </w:rPr>
              <w:t>sad</w:t>
            </w:r>
            <w:r w:rsidRPr="005570C2">
              <w:t xml:space="preserve">“ einfügen. Es müssen neben den beiden Ensembles auch die zwei </w:t>
            </w:r>
            <w:proofErr w:type="spellStart"/>
            <w:r w:rsidRPr="005570C2">
              <w:t>dependencies</w:t>
            </w:r>
            <w:proofErr w:type="spellEnd"/>
            <w:r w:rsidRPr="005570C2">
              <w:t xml:space="preserve"> zwischen den Ensembles mit Kopiert worden sein.</w:t>
            </w:r>
          </w:p>
        </w:tc>
        <w:tc>
          <w:tcPr>
            <w:tcW w:w="567" w:type="dxa"/>
            <w:vAlign w:val="center"/>
          </w:tcPr>
          <w:p w:rsidR="008440AB" w:rsidRDefault="00901276" w:rsidP="00901276">
            <w:pPr>
              <w:jc w:val="center"/>
            </w:pPr>
            <w:sdt>
              <w:sdtPr>
                <w:id w:val="606780435"/>
              </w:sdtPr>
              <w:sdtContent>
                <w:r w:rsidR="008440A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440AB" w:rsidRDefault="00901276" w:rsidP="00901276">
            <w:pPr>
              <w:jc w:val="center"/>
            </w:pPr>
            <w:sdt>
              <w:sdtPr>
                <w:id w:val="-2035497897"/>
              </w:sdtPr>
              <w:sdtContent>
                <w:r w:rsidR="008440A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440AB" w:rsidRDefault="00901276" w:rsidP="00901276">
            <w:pPr>
              <w:jc w:val="center"/>
            </w:pPr>
            <w:sdt>
              <w:sdtPr>
                <w:id w:val="-1603792543"/>
              </w:sdtPr>
              <w:sdtContent>
                <w:r w:rsidR="008440A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8440AB" w:rsidTr="00901276">
        <w:tc>
          <w:tcPr>
            <w:tcW w:w="7479" w:type="dxa"/>
          </w:tcPr>
          <w:p w:rsidR="008440AB" w:rsidRPr="008440AB" w:rsidRDefault="005570C2" w:rsidP="005570C2">
            <w:pPr>
              <w:ind w:left="284"/>
            </w:pPr>
            <w:r>
              <w:t>Das Ensemble „</w:t>
            </w:r>
            <w:r w:rsidRPr="005570C2">
              <w:rPr>
                <w:rStyle w:val="NAMEZchn"/>
              </w:rPr>
              <w:t>e4</w:t>
            </w:r>
            <w:r>
              <w:t>“ Kopieren und wider in „</w:t>
            </w:r>
            <w:r w:rsidRPr="005570C2">
              <w:rPr>
                <w:rStyle w:val="NAMEZchn"/>
              </w:rPr>
              <w:t>Copy1</w:t>
            </w:r>
            <w:r>
              <w:rPr>
                <w:rStyle w:val="NAMEZchn"/>
              </w:rPr>
              <w:t>.sad</w:t>
            </w:r>
            <w:r w:rsidRPr="005570C2">
              <w:t>“</w:t>
            </w:r>
            <w:r>
              <w:t xml:space="preserve"> einfügen. Die Kopie des Ensembles „</w:t>
            </w:r>
            <w:r w:rsidRPr="005570C2">
              <w:rPr>
                <w:rStyle w:val="NAMEZchn"/>
              </w:rPr>
              <w:t>e4</w:t>
            </w:r>
            <w:r>
              <w:t xml:space="preserve">“ muss einen </w:t>
            </w:r>
            <w:proofErr w:type="spellStart"/>
            <w:r>
              <w:t>dependency</w:t>
            </w:r>
            <w:proofErr w:type="spellEnd"/>
            <w:r>
              <w:t xml:space="preserve"> zum Ensemble „</w:t>
            </w:r>
            <w:proofErr w:type="spellStart"/>
            <w:r w:rsidRPr="005570C2">
              <w:rPr>
                <w:rStyle w:val="NAMEZchn"/>
              </w:rPr>
              <w:t>xxxx</w:t>
            </w:r>
            <w:proofErr w:type="spellEnd"/>
            <w:r>
              <w:t>“ haben.</w:t>
            </w:r>
          </w:p>
        </w:tc>
        <w:tc>
          <w:tcPr>
            <w:tcW w:w="567" w:type="dxa"/>
            <w:vAlign w:val="center"/>
          </w:tcPr>
          <w:p w:rsidR="008440AB" w:rsidRDefault="00901276" w:rsidP="00901276">
            <w:pPr>
              <w:jc w:val="center"/>
            </w:pPr>
            <w:sdt>
              <w:sdtPr>
                <w:id w:val="-24637324"/>
              </w:sdtPr>
              <w:sdtContent>
                <w:r w:rsidR="008440A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440AB" w:rsidRDefault="00901276" w:rsidP="00901276">
            <w:pPr>
              <w:jc w:val="center"/>
            </w:pPr>
            <w:sdt>
              <w:sdtPr>
                <w:id w:val="-1919626951"/>
              </w:sdtPr>
              <w:sdtContent>
                <w:r w:rsidR="008440A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440AB" w:rsidRDefault="00901276" w:rsidP="00901276">
            <w:pPr>
              <w:jc w:val="center"/>
            </w:pPr>
            <w:sdt>
              <w:sdtPr>
                <w:id w:val="-537895292"/>
              </w:sdtPr>
              <w:sdtContent>
                <w:r w:rsidR="008440A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8440AB" w:rsidTr="00901276">
        <w:tc>
          <w:tcPr>
            <w:tcW w:w="7479" w:type="dxa"/>
          </w:tcPr>
          <w:p w:rsidR="008440AB" w:rsidRPr="008440AB" w:rsidRDefault="005570C2" w:rsidP="005570C2">
            <w:pPr>
              <w:ind w:left="284"/>
            </w:pPr>
            <w:r>
              <w:t>Alle Kopien umbenenne und sicher stellen das mit der Umbenennung eines Ensembles nie ein weiter Ensemble umbenannt wird.</w:t>
            </w:r>
          </w:p>
        </w:tc>
        <w:tc>
          <w:tcPr>
            <w:tcW w:w="567" w:type="dxa"/>
            <w:vAlign w:val="center"/>
          </w:tcPr>
          <w:p w:rsidR="008440AB" w:rsidRDefault="00901276" w:rsidP="00901276">
            <w:pPr>
              <w:jc w:val="center"/>
            </w:pPr>
            <w:sdt>
              <w:sdtPr>
                <w:id w:val="893307937"/>
              </w:sdtPr>
              <w:sdtContent>
                <w:r w:rsidR="008440A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8440AB" w:rsidRDefault="00901276" w:rsidP="00901276">
            <w:pPr>
              <w:jc w:val="center"/>
            </w:pPr>
            <w:sdt>
              <w:sdtPr>
                <w:id w:val="1704602529"/>
              </w:sdtPr>
              <w:sdtContent>
                <w:r w:rsidR="008440A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8440AB" w:rsidRDefault="00901276" w:rsidP="00901276">
            <w:pPr>
              <w:jc w:val="center"/>
            </w:pPr>
            <w:sdt>
              <w:sdtPr>
                <w:id w:val="292649276"/>
              </w:sdtPr>
              <w:sdtContent>
                <w:r w:rsidR="008440A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5570C2" w:rsidTr="00901276">
        <w:tc>
          <w:tcPr>
            <w:tcW w:w="7479" w:type="dxa"/>
          </w:tcPr>
          <w:p w:rsidR="005570C2" w:rsidRDefault="005570C2" w:rsidP="00901276">
            <w:pPr>
              <w:ind w:left="284"/>
            </w:pPr>
            <w:r>
              <w:t>Das Vespucci-Diagramm „</w:t>
            </w:r>
            <w:r w:rsidRPr="005570C2">
              <w:rPr>
                <w:rStyle w:val="NAMEZchn"/>
              </w:rPr>
              <w:t>Copy1</w:t>
            </w:r>
            <w:r>
              <w:rPr>
                <w:rStyle w:val="NAMEZchn"/>
              </w:rPr>
              <w:t>.sad</w:t>
            </w:r>
            <w:r>
              <w:t>“ speichern.</w:t>
            </w:r>
          </w:p>
        </w:tc>
        <w:tc>
          <w:tcPr>
            <w:tcW w:w="567" w:type="dxa"/>
            <w:vAlign w:val="center"/>
          </w:tcPr>
          <w:p w:rsidR="005570C2" w:rsidRDefault="00901276" w:rsidP="00901276">
            <w:pPr>
              <w:jc w:val="center"/>
            </w:pPr>
            <w:sdt>
              <w:sdtPr>
                <w:id w:val="-147597856"/>
              </w:sdtPr>
              <w:sdtContent>
                <w:r w:rsidR="005570C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5570C2" w:rsidRDefault="00901276" w:rsidP="00901276">
            <w:pPr>
              <w:jc w:val="center"/>
            </w:pPr>
            <w:sdt>
              <w:sdtPr>
                <w:id w:val="1642376985"/>
              </w:sdtPr>
              <w:sdtContent>
                <w:r w:rsidR="005570C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5570C2" w:rsidRDefault="00901276" w:rsidP="00901276">
            <w:pPr>
              <w:jc w:val="center"/>
            </w:pPr>
            <w:sdt>
              <w:sdtPr>
                <w:id w:val="-1189836762"/>
              </w:sdtPr>
              <w:sdtContent>
                <w:r w:rsidR="005570C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5570C2" w:rsidTr="00901276">
        <w:tc>
          <w:tcPr>
            <w:tcW w:w="7479" w:type="dxa"/>
          </w:tcPr>
          <w:p w:rsidR="005570C2" w:rsidRDefault="005570C2" w:rsidP="005570C2">
            <w:pPr>
              <w:ind w:left="284"/>
            </w:pPr>
            <w:r>
              <w:t>Das Vespucci-Diagramm „</w:t>
            </w:r>
            <w:r>
              <w:rPr>
                <w:rStyle w:val="NAMEZchn"/>
              </w:rPr>
              <w:t>Copy2.sad</w:t>
            </w:r>
            <w:r>
              <w:t>“ öffnen.</w:t>
            </w:r>
          </w:p>
        </w:tc>
        <w:tc>
          <w:tcPr>
            <w:tcW w:w="567" w:type="dxa"/>
            <w:vAlign w:val="center"/>
          </w:tcPr>
          <w:p w:rsidR="005570C2" w:rsidRDefault="00901276" w:rsidP="00901276">
            <w:pPr>
              <w:jc w:val="center"/>
            </w:pPr>
            <w:sdt>
              <w:sdtPr>
                <w:id w:val="2094665595"/>
              </w:sdtPr>
              <w:sdtContent>
                <w:r w:rsidR="005570C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5570C2" w:rsidRDefault="00901276" w:rsidP="00901276">
            <w:pPr>
              <w:jc w:val="center"/>
            </w:pPr>
            <w:sdt>
              <w:sdtPr>
                <w:id w:val="572315743"/>
              </w:sdtPr>
              <w:sdtContent>
                <w:r w:rsidR="005570C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5570C2" w:rsidRDefault="00901276" w:rsidP="00901276">
            <w:pPr>
              <w:jc w:val="center"/>
            </w:pPr>
            <w:sdt>
              <w:sdtPr>
                <w:id w:val="719710969"/>
              </w:sdtPr>
              <w:sdtContent>
                <w:r w:rsidR="005570C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5570C2" w:rsidTr="00901276">
        <w:tc>
          <w:tcPr>
            <w:tcW w:w="7479" w:type="dxa"/>
          </w:tcPr>
          <w:p w:rsidR="005570C2" w:rsidRDefault="005570C2" w:rsidP="005570C2">
            <w:pPr>
              <w:ind w:left="284"/>
            </w:pPr>
            <w:r>
              <w:t>Die Ensembles „</w:t>
            </w:r>
            <w:r w:rsidRPr="005570C2">
              <w:rPr>
                <w:rStyle w:val="NAMEZchn"/>
              </w:rPr>
              <w:t>e1</w:t>
            </w:r>
            <w:r>
              <w:t>“, „</w:t>
            </w:r>
            <w:r w:rsidRPr="005570C2">
              <w:rPr>
                <w:rStyle w:val="NAMEZchn"/>
              </w:rPr>
              <w:t>e2</w:t>
            </w:r>
            <w:r>
              <w:t>“, „</w:t>
            </w:r>
            <w:r w:rsidRPr="005570C2">
              <w:rPr>
                <w:rStyle w:val="NAMEZchn"/>
              </w:rPr>
              <w:t>e3</w:t>
            </w:r>
            <w:r>
              <w:t>“ und „</w:t>
            </w:r>
            <w:r w:rsidRPr="005570C2">
              <w:rPr>
                <w:rStyle w:val="NAMEZchn"/>
              </w:rPr>
              <w:t>e4</w:t>
            </w:r>
            <w:r>
              <w:t>“ im Diagramm „</w:t>
            </w:r>
            <w:r w:rsidRPr="005570C2">
              <w:rPr>
                <w:rStyle w:val="NAMEZchn"/>
              </w:rPr>
              <w:t>Copy1</w:t>
            </w:r>
            <w:r>
              <w:rPr>
                <w:rStyle w:val="NAMEZchn"/>
              </w:rPr>
              <w:t>.sad</w:t>
            </w:r>
            <w:r>
              <w:t>“ Selektieren und Kopierten. Anschließend in „</w:t>
            </w:r>
            <w:r w:rsidRPr="005570C2">
              <w:rPr>
                <w:rStyle w:val="NAMEZchn"/>
              </w:rPr>
              <w:t>Copy2</w:t>
            </w:r>
            <w:r>
              <w:rPr>
                <w:rStyle w:val="NAMEZchn"/>
              </w:rPr>
              <w:t>.sad</w:t>
            </w:r>
            <w:r>
              <w:t>“ einfügen. In „</w:t>
            </w:r>
            <w:r w:rsidRPr="005570C2">
              <w:rPr>
                <w:rStyle w:val="NAMEZchn"/>
              </w:rPr>
              <w:t>Copy2.sad</w:t>
            </w:r>
            <w:r>
              <w:t>“ müssen jetzt 4 Ensembles und zwischen den Ensembles „</w:t>
            </w:r>
            <w:r w:rsidRPr="005570C2">
              <w:rPr>
                <w:rStyle w:val="NAMEZchn"/>
              </w:rPr>
              <w:t>e2</w:t>
            </w:r>
            <w:r>
              <w:t>“ und „</w:t>
            </w:r>
            <w:r w:rsidRPr="005570C2">
              <w:rPr>
                <w:rStyle w:val="NAMEZchn"/>
              </w:rPr>
              <w:t>e3</w:t>
            </w:r>
            <w:r>
              <w:t xml:space="preserve">“ zwei </w:t>
            </w:r>
            <w:proofErr w:type="spellStart"/>
            <w:r>
              <w:t>dependencies</w:t>
            </w:r>
            <w:proofErr w:type="spellEnd"/>
            <w:r>
              <w:t xml:space="preserve"> enthalten sein.</w:t>
            </w:r>
          </w:p>
        </w:tc>
        <w:tc>
          <w:tcPr>
            <w:tcW w:w="567" w:type="dxa"/>
            <w:vAlign w:val="center"/>
          </w:tcPr>
          <w:p w:rsidR="005570C2" w:rsidRDefault="00901276" w:rsidP="00901276">
            <w:pPr>
              <w:jc w:val="center"/>
            </w:pPr>
            <w:sdt>
              <w:sdtPr>
                <w:id w:val="1711451225"/>
              </w:sdtPr>
              <w:sdtContent>
                <w:r w:rsidR="005570C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5570C2" w:rsidRDefault="00901276" w:rsidP="00901276">
            <w:pPr>
              <w:jc w:val="center"/>
            </w:pPr>
            <w:sdt>
              <w:sdtPr>
                <w:id w:val="689648910"/>
              </w:sdtPr>
              <w:sdtContent>
                <w:r w:rsidR="005570C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5570C2" w:rsidRDefault="00901276" w:rsidP="00901276">
            <w:pPr>
              <w:jc w:val="center"/>
            </w:pPr>
            <w:sdt>
              <w:sdtPr>
                <w:id w:val="-1319570804"/>
              </w:sdtPr>
              <w:sdtContent>
                <w:r w:rsidR="005570C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5570C2" w:rsidTr="00901276">
        <w:tc>
          <w:tcPr>
            <w:tcW w:w="7479" w:type="dxa"/>
          </w:tcPr>
          <w:p w:rsidR="005570C2" w:rsidRDefault="005570C2" w:rsidP="005570C2">
            <w:pPr>
              <w:ind w:left="284"/>
            </w:pPr>
            <w:r>
              <w:t>Das Ensemble „</w:t>
            </w:r>
            <w:r w:rsidRPr="005570C2">
              <w:rPr>
                <w:rStyle w:val="NAMEZchn"/>
              </w:rPr>
              <w:t>e3</w:t>
            </w:r>
            <w:r>
              <w:t>“ in „</w:t>
            </w:r>
            <w:r w:rsidRPr="005570C2">
              <w:rPr>
                <w:rStyle w:val="NAMEZchn"/>
              </w:rPr>
              <w:t>Copy2</w:t>
            </w:r>
            <w:r>
              <w:rPr>
                <w:rStyle w:val="NAMEZchn"/>
              </w:rPr>
              <w:t>.sad</w:t>
            </w:r>
            <w:r>
              <w:t>“ und die Ensembles „</w:t>
            </w:r>
            <w:r w:rsidRPr="005570C2">
              <w:rPr>
                <w:rStyle w:val="NAMEZchn"/>
              </w:rPr>
              <w:t>e4</w:t>
            </w:r>
            <w:r>
              <w:t>“ und „</w:t>
            </w:r>
            <w:proofErr w:type="spellStart"/>
            <w:r w:rsidRPr="005570C2">
              <w:rPr>
                <w:rStyle w:val="NAMEZchn"/>
              </w:rPr>
              <w:t>xxxx</w:t>
            </w:r>
            <w:proofErr w:type="spellEnd"/>
            <w:r>
              <w:t>“ in „</w:t>
            </w:r>
            <w:r w:rsidRPr="005570C2">
              <w:rPr>
                <w:rStyle w:val="NAMEZchn"/>
              </w:rPr>
              <w:t>Copy1</w:t>
            </w:r>
            <w:r>
              <w:rPr>
                <w:rStyle w:val="NAMEZchn"/>
              </w:rPr>
              <w:t>.sad</w:t>
            </w:r>
            <w:r>
              <w:t>“ löschen. Beide Diagramme speichern, schließen und wieder öffnen.  Das Ensemble „</w:t>
            </w:r>
            <w:r w:rsidRPr="005570C2">
              <w:rPr>
                <w:rStyle w:val="NAMEZchn"/>
              </w:rPr>
              <w:t>e3</w:t>
            </w:r>
            <w:r>
              <w:t>“ in „</w:t>
            </w:r>
            <w:r w:rsidRPr="005570C2">
              <w:rPr>
                <w:rStyle w:val="NAMEZchn"/>
              </w:rPr>
              <w:t>Copy1</w:t>
            </w:r>
            <w:r>
              <w:rPr>
                <w:rStyle w:val="NAMEZchn"/>
              </w:rPr>
              <w:t>.sad</w:t>
            </w:r>
            <w:r>
              <w:t>“ und das Ensemble „</w:t>
            </w:r>
            <w:r w:rsidRPr="005570C2">
              <w:rPr>
                <w:rStyle w:val="NAMEZchn"/>
              </w:rPr>
              <w:t>e4</w:t>
            </w:r>
            <w:r>
              <w:t>“ in „</w:t>
            </w:r>
            <w:r w:rsidRPr="005570C2">
              <w:rPr>
                <w:rStyle w:val="NAMEZchn"/>
              </w:rPr>
              <w:t>Copy2.sad</w:t>
            </w:r>
            <w:r>
              <w:t xml:space="preserve">“ müssen noch enthalten sein. </w:t>
            </w:r>
          </w:p>
        </w:tc>
        <w:tc>
          <w:tcPr>
            <w:tcW w:w="567" w:type="dxa"/>
            <w:vAlign w:val="center"/>
          </w:tcPr>
          <w:p w:rsidR="005570C2" w:rsidRDefault="00901276" w:rsidP="00901276">
            <w:pPr>
              <w:jc w:val="center"/>
            </w:pPr>
            <w:sdt>
              <w:sdtPr>
                <w:id w:val="-168791764"/>
              </w:sdtPr>
              <w:sdtContent>
                <w:r w:rsidR="005570C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5570C2" w:rsidRDefault="00901276" w:rsidP="00901276">
            <w:pPr>
              <w:jc w:val="center"/>
            </w:pPr>
            <w:sdt>
              <w:sdtPr>
                <w:id w:val="261195078"/>
              </w:sdtPr>
              <w:sdtContent>
                <w:r w:rsidR="005570C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5570C2" w:rsidRDefault="00901276" w:rsidP="00901276">
            <w:pPr>
              <w:jc w:val="center"/>
            </w:pPr>
            <w:sdt>
              <w:sdtPr>
                <w:id w:val="1023057994"/>
              </w:sdtPr>
              <w:sdtContent>
                <w:r w:rsidR="005570C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</w:tbl>
    <w:p w:rsidR="00EC2696" w:rsidRPr="0048466A" w:rsidRDefault="00EC2696" w:rsidP="00BB3FFF">
      <w:pPr>
        <w:pStyle w:val="berschrift1"/>
        <w:numPr>
          <w:ilvl w:val="1"/>
          <w:numId w:val="1"/>
        </w:numPr>
        <w:jc w:val="both"/>
      </w:pPr>
      <w:bookmarkStart w:id="17" w:name="_Toc288996994"/>
      <w:r>
        <w:t>Architektur-Validierung</w:t>
      </w:r>
      <w:bookmarkEnd w:id="17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7479"/>
        <w:gridCol w:w="567"/>
        <w:gridCol w:w="567"/>
        <w:gridCol w:w="675"/>
      </w:tblGrid>
      <w:tr w:rsidR="00EC2696" w:rsidTr="005256F3">
        <w:tc>
          <w:tcPr>
            <w:tcW w:w="7479" w:type="dxa"/>
            <w:vMerge w:val="restart"/>
          </w:tcPr>
          <w:p w:rsidR="00EC2696" w:rsidRPr="00E33904" w:rsidRDefault="00EC2696" w:rsidP="005256F3">
            <w:pPr>
              <w:rPr>
                <w:b/>
                <w:sz w:val="24"/>
                <w:szCs w:val="24"/>
              </w:rPr>
            </w:pPr>
            <w:r w:rsidRPr="00E33904">
              <w:rPr>
                <w:b/>
                <w:sz w:val="24"/>
                <w:szCs w:val="24"/>
              </w:rPr>
              <w:t>Prozessbeschreibung</w:t>
            </w:r>
          </w:p>
        </w:tc>
        <w:tc>
          <w:tcPr>
            <w:tcW w:w="1809" w:type="dxa"/>
            <w:gridSpan w:val="3"/>
          </w:tcPr>
          <w:p w:rsidR="00EC2696" w:rsidRPr="00E33904" w:rsidRDefault="00EC2696" w:rsidP="005256F3">
            <w:pPr>
              <w:rPr>
                <w:b/>
                <w:sz w:val="24"/>
                <w:szCs w:val="24"/>
              </w:rPr>
            </w:pPr>
            <w:r w:rsidRPr="00E33904">
              <w:rPr>
                <w:b/>
                <w:sz w:val="24"/>
                <w:szCs w:val="24"/>
              </w:rPr>
              <w:t>Abgenommen</w:t>
            </w:r>
          </w:p>
        </w:tc>
      </w:tr>
      <w:tr w:rsidR="00EC2696" w:rsidTr="005256F3">
        <w:tc>
          <w:tcPr>
            <w:tcW w:w="7479" w:type="dxa"/>
            <w:vMerge/>
          </w:tcPr>
          <w:p w:rsidR="00EC2696" w:rsidRPr="00E33904" w:rsidRDefault="00EC2696" w:rsidP="005256F3">
            <w:pPr>
              <w:rPr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EC2696" w:rsidRPr="00C10E77" w:rsidRDefault="00EC2696" w:rsidP="005256F3">
            <w:pPr>
              <w:spacing w:after="200" w:line="276" w:lineRule="auto"/>
              <w:rPr>
                <w:b/>
                <w:sz w:val="20"/>
                <w:szCs w:val="24"/>
              </w:rPr>
            </w:pPr>
            <w:r w:rsidRPr="00C10E77">
              <w:rPr>
                <w:noProof/>
                <w:sz w:val="20"/>
                <w:lang w:eastAsia="de-DE"/>
              </w:rPr>
              <w:t>32-BitWin</w:t>
            </w:r>
          </w:p>
        </w:tc>
        <w:tc>
          <w:tcPr>
            <w:tcW w:w="567" w:type="dxa"/>
          </w:tcPr>
          <w:p w:rsidR="00EC2696" w:rsidRPr="00C10E77" w:rsidRDefault="00EC2696" w:rsidP="005256F3">
            <w:pPr>
              <w:spacing w:after="200" w:line="276" w:lineRule="auto"/>
              <w:rPr>
                <w:b/>
                <w:sz w:val="20"/>
                <w:szCs w:val="24"/>
              </w:rPr>
            </w:pPr>
            <w:r w:rsidRPr="00C10E77">
              <w:rPr>
                <w:noProof/>
                <w:sz w:val="20"/>
                <w:lang w:eastAsia="de-DE"/>
              </w:rPr>
              <w:t>64-BitWin</w:t>
            </w:r>
          </w:p>
        </w:tc>
        <w:tc>
          <w:tcPr>
            <w:tcW w:w="675" w:type="dxa"/>
          </w:tcPr>
          <w:p w:rsidR="00EC2696" w:rsidRPr="00C10E77" w:rsidRDefault="00EC2696" w:rsidP="005256F3">
            <w:pPr>
              <w:spacing w:after="200" w:line="276" w:lineRule="auto"/>
              <w:rPr>
                <w:noProof/>
                <w:sz w:val="20"/>
                <w:lang w:eastAsia="de-DE"/>
              </w:rPr>
            </w:pPr>
            <w:r w:rsidRPr="00C10E77">
              <w:rPr>
                <w:noProof/>
                <w:sz w:val="20"/>
                <w:lang w:eastAsia="de-DE"/>
              </w:rPr>
              <w:t>64-Bit OS X</w:t>
            </w:r>
          </w:p>
        </w:tc>
      </w:tr>
      <w:tr w:rsidR="00EC2696" w:rsidTr="005256F3">
        <w:tc>
          <w:tcPr>
            <w:tcW w:w="7479" w:type="dxa"/>
          </w:tcPr>
          <w:p w:rsidR="00EC2696" w:rsidRDefault="00EC2696" w:rsidP="005256F3">
            <w:pPr>
              <w:ind w:left="284"/>
            </w:pPr>
            <w:r>
              <w:t>Alle „</w:t>
            </w:r>
            <w:proofErr w:type="spellStart"/>
            <w:r w:rsidRPr="007A6474">
              <w:rPr>
                <w:rStyle w:val="NAMEZchn"/>
              </w:rPr>
              <w:t>nichtOk</w:t>
            </w:r>
            <w:proofErr w:type="spellEnd"/>
            <w:r w:rsidRPr="007A6474">
              <w:rPr>
                <w:rStyle w:val="NAMEZchn"/>
              </w:rPr>
              <w:t>*.</w:t>
            </w:r>
            <w:proofErr w:type="spellStart"/>
            <w:r w:rsidRPr="007A6474">
              <w:rPr>
                <w:rStyle w:val="NAMEZchn"/>
              </w:rPr>
              <w:t>sad</w:t>
            </w:r>
            <w:proofErr w:type="spellEnd"/>
            <w:r>
              <w:t>“-Diagramme müssen bei der Überprüfung die in den Diagrammen definierten Architekturverstöße melden.</w:t>
            </w:r>
          </w:p>
        </w:tc>
        <w:tc>
          <w:tcPr>
            <w:tcW w:w="567" w:type="dxa"/>
            <w:vAlign w:val="center"/>
          </w:tcPr>
          <w:p w:rsidR="00EC2696" w:rsidRDefault="00901276" w:rsidP="005256F3">
            <w:pPr>
              <w:jc w:val="center"/>
            </w:pPr>
            <w:sdt>
              <w:sdtPr>
                <w:id w:val="-1160226058"/>
              </w:sdtPr>
              <w:sdtContent>
                <w:r w:rsidR="00EC26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EC2696" w:rsidRDefault="00901276" w:rsidP="005256F3">
            <w:pPr>
              <w:jc w:val="center"/>
            </w:pPr>
            <w:sdt>
              <w:sdtPr>
                <w:id w:val="-643814313"/>
              </w:sdtPr>
              <w:sdtContent>
                <w:r w:rsidR="00EC26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EC2696" w:rsidRDefault="00901276" w:rsidP="005256F3">
            <w:pPr>
              <w:jc w:val="center"/>
            </w:pPr>
            <w:sdt>
              <w:sdtPr>
                <w:id w:val="1214230108"/>
              </w:sdtPr>
              <w:sdtContent>
                <w:r w:rsidR="00EC26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EC2696" w:rsidTr="005256F3">
        <w:tc>
          <w:tcPr>
            <w:tcW w:w="7479" w:type="dxa"/>
          </w:tcPr>
          <w:p w:rsidR="00EC2696" w:rsidRDefault="00EC2696" w:rsidP="005256F3">
            <w:pPr>
              <w:ind w:left="284"/>
            </w:pPr>
            <w:r>
              <w:t>Alle „</w:t>
            </w:r>
            <w:r w:rsidRPr="007A6474">
              <w:rPr>
                <w:rStyle w:val="NAMEZchn"/>
              </w:rPr>
              <w:t>Ok*.</w:t>
            </w:r>
            <w:proofErr w:type="spellStart"/>
            <w:r w:rsidRPr="007A6474">
              <w:rPr>
                <w:rStyle w:val="NAMEZchn"/>
              </w:rPr>
              <w:t>sad</w:t>
            </w:r>
            <w:proofErr w:type="spellEnd"/>
            <w:r>
              <w:t>“-Diagramme dürfen bei der Architektur-Validierung keinen Fehler erzeugen.</w:t>
            </w:r>
          </w:p>
        </w:tc>
        <w:tc>
          <w:tcPr>
            <w:tcW w:w="567" w:type="dxa"/>
            <w:vAlign w:val="center"/>
          </w:tcPr>
          <w:p w:rsidR="00EC2696" w:rsidRDefault="00901276" w:rsidP="005256F3">
            <w:pPr>
              <w:jc w:val="center"/>
            </w:pPr>
            <w:sdt>
              <w:sdtPr>
                <w:id w:val="1644778058"/>
              </w:sdtPr>
              <w:sdtContent>
                <w:r w:rsidR="00EC26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EC2696" w:rsidRDefault="00901276" w:rsidP="005256F3">
            <w:pPr>
              <w:jc w:val="center"/>
            </w:pPr>
            <w:sdt>
              <w:sdtPr>
                <w:id w:val="815612198"/>
              </w:sdtPr>
              <w:sdtContent>
                <w:r w:rsidR="00EC26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EC2696" w:rsidRDefault="00901276" w:rsidP="005256F3">
            <w:pPr>
              <w:jc w:val="center"/>
            </w:pPr>
            <w:sdt>
              <w:sdtPr>
                <w:id w:val="-1698238576"/>
              </w:sdtPr>
              <w:sdtContent>
                <w:r w:rsidR="00EC26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EC2696" w:rsidTr="005256F3">
        <w:tc>
          <w:tcPr>
            <w:tcW w:w="7479" w:type="dxa"/>
          </w:tcPr>
          <w:p w:rsidR="00EC2696" w:rsidRDefault="00EC2696" w:rsidP="005256F3">
            <w:pPr>
              <w:ind w:left="284"/>
            </w:pPr>
            <w:r>
              <w:t xml:space="preserve">Die </w:t>
            </w:r>
            <w:r w:rsidRPr="006A4570">
              <w:t>Architekturdiagramme</w:t>
            </w:r>
            <w:r>
              <w:t>, die Funktionalität des Vespucci-Plug-Ins modulieren dürfen bei der Architektur-Validierung keine Fehler erzeugen.</w:t>
            </w:r>
          </w:p>
        </w:tc>
        <w:tc>
          <w:tcPr>
            <w:tcW w:w="567" w:type="dxa"/>
            <w:vAlign w:val="center"/>
          </w:tcPr>
          <w:p w:rsidR="00EC2696" w:rsidRDefault="00901276" w:rsidP="005256F3">
            <w:pPr>
              <w:jc w:val="center"/>
            </w:pPr>
            <w:sdt>
              <w:sdtPr>
                <w:id w:val="-453642135"/>
              </w:sdtPr>
              <w:sdtContent>
                <w:r w:rsidR="00EC26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EC2696" w:rsidRDefault="00901276" w:rsidP="005256F3">
            <w:pPr>
              <w:jc w:val="center"/>
            </w:pPr>
            <w:sdt>
              <w:sdtPr>
                <w:id w:val="1223335842"/>
              </w:sdtPr>
              <w:sdtContent>
                <w:r w:rsidR="00EC26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EC2696" w:rsidRDefault="00901276" w:rsidP="005256F3">
            <w:pPr>
              <w:jc w:val="center"/>
            </w:pPr>
            <w:sdt>
              <w:sdtPr>
                <w:id w:val="1974097674"/>
              </w:sdtPr>
              <w:sdtContent>
                <w:r w:rsidR="00EC26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EC2696" w:rsidTr="005256F3">
        <w:tc>
          <w:tcPr>
            <w:tcW w:w="7479" w:type="dxa"/>
          </w:tcPr>
          <w:p w:rsidR="00EC2696" w:rsidRDefault="00EC2696" w:rsidP="005256F3">
            <w:pPr>
              <w:ind w:left="284"/>
            </w:pPr>
            <w:r w:rsidRPr="007A6474">
              <w:rPr>
                <w:lang w:val="en-GB"/>
              </w:rPr>
              <w:t>„</w:t>
            </w:r>
            <w:proofErr w:type="spellStart"/>
            <w:r w:rsidRPr="007A6474">
              <w:rPr>
                <w:rStyle w:val="NAMEZchn"/>
                <w:lang w:val="en-GB"/>
              </w:rPr>
              <w:t>DerivedTest.sad</w:t>
            </w:r>
            <w:proofErr w:type="spellEnd"/>
            <w:r w:rsidRPr="007A6474">
              <w:rPr>
                <w:lang w:val="en-GB"/>
              </w:rPr>
              <w:t xml:space="preserve">“ muss den </w:t>
            </w:r>
            <w:proofErr w:type="spellStart"/>
            <w:r w:rsidRPr="00B8405C">
              <w:rPr>
                <w:lang w:val="en-US"/>
              </w:rPr>
              <w:t>Fehler</w:t>
            </w:r>
            <w:proofErr w:type="spellEnd"/>
            <w:r w:rsidRPr="007A6474">
              <w:rPr>
                <w:lang w:val="en-GB"/>
              </w:rPr>
              <w:t xml:space="preserve"> „Queries of </w:t>
            </w:r>
            <w:proofErr w:type="spellStart"/>
            <w:r w:rsidRPr="007A6474">
              <w:rPr>
                <w:lang w:val="en-GB"/>
              </w:rPr>
              <w:t>non leaf</w:t>
            </w:r>
            <w:proofErr w:type="spellEnd"/>
            <w:r w:rsidRPr="007A6474">
              <w:rPr>
                <w:lang w:val="en-GB"/>
              </w:rPr>
              <w:t xml:space="preserve"> </w:t>
            </w:r>
            <w:r>
              <w:rPr>
                <w:lang w:val="en-GB"/>
              </w:rPr>
              <w:t>E</w:t>
            </w:r>
            <w:r w:rsidRPr="007A6474">
              <w:rPr>
                <w:lang w:val="en-GB"/>
              </w:rPr>
              <w:t>nsemble</w:t>
            </w:r>
            <w:r>
              <w:rPr>
                <w:lang w:val="en-GB"/>
              </w:rPr>
              <w:t>s</w:t>
            </w:r>
            <w:r w:rsidRPr="007A6474">
              <w:rPr>
                <w:lang w:val="en-GB"/>
              </w:rPr>
              <w:t xml:space="preserve"> must be derived“ </w:t>
            </w:r>
            <w:proofErr w:type="spellStart"/>
            <w:r w:rsidRPr="00B8405C">
              <w:rPr>
                <w:lang w:val="en-US"/>
              </w:rPr>
              <w:t>anzeigen</w:t>
            </w:r>
            <w:proofErr w:type="spellEnd"/>
            <w:r w:rsidRPr="007A6474">
              <w:rPr>
                <w:lang w:val="en-GB"/>
              </w:rPr>
              <w:t>.</w:t>
            </w:r>
            <w:r>
              <w:rPr>
                <w:lang w:val="en-GB"/>
              </w:rPr>
              <w:t xml:space="preserve"> </w:t>
            </w:r>
            <w:r>
              <w:t>Die</w:t>
            </w:r>
            <w:r w:rsidRPr="00C10E77">
              <w:t xml:space="preserve"> Query des zu dem Fehler gehörenden Ensembles </w:t>
            </w:r>
            <w:r>
              <w:t>muss auf</w:t>
            </w:r>
            <w:r w:rsidRPr="00C10E77">
              <w:t xml:space="preserve"> </w:t>
            </w:r>
            <w:proofErr w:type="spellStart"/>
            <w:r w:rsidRPr="00B147E8">
              <w:rPr>
                <w:rStyle w:val="WERTZchn"/>
              </w:rPr>
              <w:t>derived</w:t>
            </w:r>
            <w:proofErr w:type="spellEnd"/>
            <w:r w:rsidRPr="00C10E77">
              <w:t xml:space="preserve"> gesetzt </w:t>
            </w:r>
            <w:r>
              <w:t>werden. Danach muss das Diagramm gespeichert werden.</w:t>
            </w:r>
            <w:r w:rsidRPr="00C10E77">
              <w:t xml:space="preserve"> </w:t>
            </w:r>
            <w:r>
              <w:t>Nach dem Speichern darf der Fehler nicht mehr angezeigt werden.</w:t>
            </w:r>
          </w:p>
        </w:tc>
        <w:tc>
          <w:tcPr>
            <w:tcW w:w="567" w:type="dxa"/>
            <w:vAlign w:val="center"/>
          </w:tcPr>
          <w:p w:rsidR="00EC2696" w:rsidRDefault="00901276" w:rsidP="005256F3">
            <w:pPr>
              <w:jc w:val="center"/>
            </w:pPr>
            <w:sdt>
              <w:sdtPr>
                <w:id w:val="-1438527105"/>
              </w:sdtPr>
              <w:sdtContent>
                <w:r w:rsidR="00EC26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567" w:type="dxa"/>
            <w:vAlign w:val="center"/>
          </w:tcPr>
          <w:p w:rsidR="00EC2696" w:rsidRDefault="00901276" w:rsidP="005256F3">
            <w:pPr>
              <w:jc w:val="center"/>
            </w:pPr>
            <w:sdt>
              <w:sdtPr>
                <w:id w:val="1426463903"/>
              </w:sdtPr>
              <w:sdtContent>
                <w:r w:rsidR="00EC26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675" w:type="dxa"/>
            <w:vAlign w:val="center"/>
          </w:tcPr>
          <w:p w:rsidR="00EC2696" w:rsidRDefault="00901276" w:rsidP="005256F3">
            <w:pPr>
              <w:jc w:val="center"/>
            </w:pPr>
            <w:sdt>
              <w:sdtPr>
                <w:id w:val="1446730063"/>
              </w:sdtPr>
              <w:sdtContent>
                <w:r w:rsidR="00EC269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</w:tbl>
    <w:p w:rsidR="00DD5FAA" w:rsidRDefault="00DD5FAA" w:rsidP="00DD5FAA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CC2744" w:rsidRDefault="00CC2744" w:rsidP="00BB3FFF">
      <w:pPr>
        <w:pStyle w:val="berschrift1"/>
        <w:numPr>
          <w:ilvl w:val="0"/>
          <w:numId w:val="1"/>
        </w:numPr>
        <w:jc w:val="both"/>
      </w:pPr>
      <w:bookmarkStart w:id="18" w:name="_Toc288996995"/>
      <w:r>
        <w:lastRenderedPageBreak/>
        <w:t>Anmerkungen</w:t>
      </w:r>
      <w:bookmarkEnd w:id="18"/>
    </w:p>
    <w:tbl>
      <w:tblPr>
        <w:tblStyle w:val="Tabellenraster"/>
        <w:tblW w:w="9322" w:type="dxa"/>
        <w:tblLook w:val="04A0" w:firstRow="1" w:lastRow="0" w:firstColumn="1" w:lastColumn="0" w:noHBand="0" w:noVBand="1"/>
      </w:tblPr>
      <w:tblGrid>
        <w:gridCol w:w="9322"/>
      </w:tblGrid>
      <w:tr w:rsidR="00CC2744">
        <w:trPr>
          <w:trHeight w:val="1333"/>
        </w:trPr>
        <w:tc>
          <w:tcPr>
            <w:tcW w:w="9322" w:type="dxa"/>
          </w:tcPr>
          <w:p w:rsidR="00CC2744" w:rsidRPr="00E33904" w:rsidRDefault="00CC2744" w:rsidP="00D6255E">
            <w:pPr>
              <w:rPr>
                <w:b/>
                <w:sz w:val="24"/>
                <w:szCs w:val="24"/>
              </w:rPr>
            </w:pPr>
          </w:p>
        </w:tc>
      </w:tr>
    </w:tbl>
    <w:p w:rsidR="00E139D2" w:rsidRDefault="00E139D2" w:rsidP="00EF51D2"/>
    <w:p w:rsidR="00F30813" w:rsidRDefault="00F30813" w:rsidP="00BB3FFF">
      <w:pPr>
        <w:pStyle w:val="berschrift1"/>
        <w:numPr>
          <w:ilvl w:val="0"/>
          <w:numId w:val="1"/>
        </w:numPr>
        <w:jc w:val="both"/>
      </w:pPr>
      <w:bookmarkStart w:id="19" w:name="_Toc288996996"/>
      <w:r>
        <w:t>Abschluss</w:t>
      </w:r>
      <w:bookmarkEnd w:id="19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665"/>
        <w:gridCol w:w="1623"/>
      </w:tblGrid>
      <w:tr w:rsidR="00EF51D2">
        <w:tc>
          <w:tcPr>
            <w:tcW w:w="7665" w:type="dxa"/>
          </w:tcPr>
          <w:p w:rsidR="00EF51D2" w:rsidRPr="00E33904" w:rsidRDefault="00EF51D2" w:rsidP="00D6255E">
            <w:pPr>
              <w:rPr>
                <w:b/>
                <w:sz w:val="24"/>
                <w:szCs w:val="24"/>
              </w:rPr>
            </w:pPr>
            <w:r w:rsidRPr="00E33904">
              <w:rPr>
                <w:b/>
                <w:sz w:val="24"/>
                <w:szCs w:val="24"/>
              </w:rPr>
              <w:t>Prozessbeschreibung</w:t>
            </w:r>
          </w:p>
        </w:tc>
        <w:tc>
          <w:tcPr>
            <w:tcW w:w="1623" w:type="dxa"/>
          </w:tcPr>
          <w:p w:rsidR="00EF51D2" w:rsidRPr="00E33904" w:rsidRDefault="00EF51D2" w:rsidP="00D6255E">
            <w:pPr>
              <w:rPr>
                <w:b/>
                <w:sz w:val="24"/>
                <w:szCs w:val="24"/>
              </w:rPr>
            </w:pPr>
            <w:r w:rsidRPr="00E33904">
              <w:rPr>
                <w:b/>
                <w:sz w:val="24"/>
                <w:szCs w:val="24"/>
              </w:rPr>
              <w:t>Abgenommen</w:t>
            </w:r>
          </w:p>
        </w:tc>
      </w:tr>
      <w:tr w:rsidR="00F30813">
        <w:tc>
          <w:tcPr>
            <w:tcW w:w="7665" w:type="dxa"/>
            <w:shd w:val="clear" w:color="auto" w:fill="DDD9C3" w:themeFill="background2" w:themeFillShade="E6"/>
          </w:tcPr>
          <w:p w:rsidR="00F30813" w:rsidRPr="00E33904" w:rsidRDefault="005B38A2" w:rsidP="00D6255E">
            <w:pPr>
              <w:pStyle w:val="NurText"/>
              <w:rPr>
                <w:b/>
              </w:rPr>
            </w:pPr>
            <w:r>
              <w:rPr>
                <w:b/>
              </w:rPr>
              <w:t>Veröffentlichen</w:t>
            </w:r>
          </w:p>
        </w:tc>
        <w:tc>
          <w:tcPr>
            <w:tcW w:w="1623" w:type="dxa"/>
            <w:shd w:val="clear" w:color="auto" w:fill="DDD9C3" w:themeFill="background2" w:themeFillShade="E6"/>
          </w:tcPr>
          <w:p w:rsidR="00F30813" w:rsidRDefault="00F30813" w:rsidP="00D6255E"/>
        </w:tc>
      </w:tr>
      <w:tr w:rsidR="00F30813">
        <w:tc>
          <w:tcPr>
            <w:tcW w:w="7665" w:type="dxa"/>
          </w:tcPr>
          <w:p w:rsidR="00F30813" w:rsidRDefault="007231DF" w:rsidP="007231DF">
            <w:pPr>
              <w:pStyle w:val="NurText"/>
              <w:ind w:firstLine="284"/>
            </w:pPr>
            <w:r>
              <w:t>Erfolgreich überprüften</w:t>
            </w:r>
            <w:r w:rsidR="00FE4E1F">
              <w:t xml:space="preserve"> </w:t>
            </w:r>
            <w:r w:rsidR="00FE4E1F" w:rsidRPr="00FE4E1F">
              <w:t xml:space="preserve">Sourcecode </w:t>
            </w:r>
            <w:r>
              <w:t>hochgeladen</w:t>
            </w:r>
            <w:r w:rsidR="00FE4E1F" w:rsidRPr="00FE4E1F">
              <w:t>.</w:t>
            </w:r>
          </w:p>
        </w:tc>
        <w:tc>
          <w:tcPr>
            <w:tcW w:w="1623" w:type="dxa"/>
          </w:tcPr>
          <w:p w:rsidR="00F30813" w:rsidRDefault="00901276" w:rsidP="005B38A2">
            <w:pPr>
              <w:jc w:val="center"/>
            </w:pPr>
            <w:sdt>
              <w:sdtPr>
                <w:id w:val="828646091"/>
              </w:sdtPr>
              <w:sdtContent>
                <w:r w:rsidR="005B38A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F30813">
        <w:tc>
          <w:tcPr>
            <w:tcW w:w="7665" w:type="dxa"/>
          </w:tcPr>
          <w:p w:rsidR="00F30813" w:rsidRDefault="00EF51D2" w:rsidP="00D6255E">
            <w:pPr>
              <w:ind w:left="284"/>
            </w:pPr>
            <w:r>
              <w:t>E-Mail an</w:t>
            </w:r>
            <w:r w:rsidR="007231DF">
              <w:t xml:space="preserve"> den</w:t>
            </w:r>
            <w:r>
              <w:t xml:space="preserve"> Auftraggeber</w:t>
            </w:r>
            <w:r w:rsidR="005B38A2">
              <w:t>.</w:t>
            </w:r>
          </w:p>
        </w:tc>
        <w:tc>
          <w:tcPr>
            <w:tcW w:w="1623" w:type="dxa"/>
          </w:tcPr>
          <w:p w:rsidR="00F30813" w:rsidRDefault="00901276" w:rsidP="005B38A2">
            <w:pPr>
              <w:jc w:val="center"/>
            </w:pPr>
            <w:sdt>
              <w:sdtPr>
                <w:id w:val="187727245"/>
              </w:sdtPr>
              <w:sdtContent>
                <w:r w:rsidR="005B38A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</w:tbl>
    <w:p w:rsidR="00F30813" w:rsidRDefault="00F30813" w:rsidP="00A03D07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665"/>
        <w:gridCol w:w="1623"/>
      </w:tblGrid>
      <w:tr w:rsidR="00EF51D2">
        <w:tc>
          <w:tcPr>
            <w:tcW w:w="7665" w:type="dxa"/>
          </w:tcPr>
          <w:p w:rsidR="00EF51D2" w:rsidRPr="00E33904" w:rsidRDefault="00EF51D2" w:rsidP="00D6255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Abgenommen von:</w:t>
            </w:r>
          </w:p>
        </w:tc>
        <w:tc>
          <w:tcPr>
            <w:tcW w:w="1623" w:type="dxa"/>
          </w:tcPr>
          <w:p w:rsidR="00EF51D2" w:rsidRPr="00E33904" w:rsidRDefault="00EF51D2" w:rsidP="00D6255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am:</w:t>
            </w:r>
          </w:p>
        </w:tc>
      </w:tr>
      <w:tr w:rsidR="005423A3">
        <w:tc>
          <w:tcPr>
            <w:tcW w:w="7665" w:type="dxa"/>
          </w:tcPr>
          <w:p w:rsidR="005423A3" w:rsidRPr="00E33904" w:rsidRDefault="005423A3" w:rsidP="00D6255E">
            <w:pPr>
              <w:pStyle w:val="NurText"/>
              <w:rPr>
                <w:b/>
              </w:rPr>
            </w:pPr>
          </w:p>
        </w:tc>
        <w:tc>
          <w:tcPr>
            <w:tcW w:w="1623" w:type="dxa"/>
            <w:vMerge w:val="restart"/>
          </w:tcPr>
          <w:p w:rsidR="005423A3" w:rsidRDefault="005423A3" w:rsidP="00D6255E"/>
        </w:tc>
      </w:tr>
      <w:tr w:rsidR="005423A3">
        <w:tc>
          <w:tcPr>
            <w:tcW w:w="7665" w:type="dxa"/>
          </w:tcPr>
          <w:p w:rsidR="005423A3" w:rsidRPr="00E33904" w:rsidRDefault="005423A3" w:rsidP="00D6255E">
            <w:pPr>
              <w:pStyle w:val="NurText"/>
              <w:rPr>
                <w:b/>
              </w:rPr>
            </w:pPr>
          </w:p>
        </w:tc>
        <w:tc>
          <w:tcPr>
            <w:tcW w:w="1623" w:type="dxa"/>
            <w:vMerge/>
          </w:tcPr>
          <w:p w:rsidR="005423A3" w:rsidRDefault="005423A3" w:rsidP="00D6255E"/>
        </w:tc>
      </w:tr>
      <w:tr w:rsidR="005423A3">
        <w:tc>
          <w:tcPr>
            <w:tcW w:w="7665" w:type="dxa"/>
          </w:tcPr>
          <w:p w:rsidR="005423A3" w:rsidRPr="00E33904" w:rsidRDefault="005423A3" w:rsidP="00D6255E">
            <w:pPr>
              <w:pStyle w:val="NurText"/>
              <w:rPr>
                <w:b/>
              </w:rPr>
            </w:pPr>
          </w:p>
        </w:tc>
        <w:tc>
          <w:tcPr>
            <w:tcW w:w="1623" w:type="dxa"/>
            <w:vMerge/>
          </w:tcPr>
          <w:p w:rsidR="005423A3" w:rsidRDefault="005423A3" w:rsidP="00D6255E"/>
        </w:tc>
      </w:tr>
      <w:tr w:rsidR="005423A3">
        <w:tc>
          <w:tcPr>
            <w:tcW w:w="7665" w:type="dxa"/>
          </w:tcPr>
          <w:p w:rsidR="005423A3" w:rsidRPr="00E33904" w:rsidRDefault="005423A3" w:rsidP="00D6255E">
            <w:pPr>
              <w:pStyle w:val="NurText"/>
              <w:rPr>
                <w:b/>
              </w:rPr>
            </w:pPr>
          </w:p>
        </w:tc>
        <w:tc>
          <w:tcPr>
            <w:tcW w:w="1623" w:type="dxa"/>
            <w:vMerge/>
          </w:tcPr>
          <w:p w:rsidR="005423A3" w:rsidRDefault="005423A3" w:rsidP="00D6255E"/>
        </w:tc>
      </w:tr>
    </w:tbl>
    <w:p w:rsidR="00EF51D2" w:rsidRPr="00A03D07" w:rsidRDefault="00EF51D2" w:rsidP="00A03D07"/>
    <w:sectPr w:rsidR="00EF51D2" w:rsidRPr="00A03D07" w:rsidSect="002F3A46">
      <w:pgSz w:w="11906" w:h="16838"/>
      <w:pgMar w:top="1135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6268CA2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718C96F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C08E7A1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630096F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843EC9A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7BDC4E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E140091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508A330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31668E0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54744C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45F67B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7533DFB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13CF2452"/>
    <w:multiLevelType w:val="hybridMultilevel"/>
    <w:tmpl w:val="07BABE2E"/>
    <w:lvl w:ilvl="0" w:tplc="0407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>
    <w:nsid w:val="16062251"/>
    <w:multiLevelType w:val="hybridMultilevel"/>
    <w:tmpl w:val="5156D2A0"/>
    <w:lvl w:ilvl="0" w:tplc="0407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>
    <w:nsid w:val="24B32406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316C31AB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3AA80502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3EED4D70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3F722B49"/>
    <w:multiLevelType w:val="hybridMultilevel"/>
    <w:tmpl w:val="986285B4"/>
    <w:lvl w:ilvl="0" w:tplc="0407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>
    <w:nsid w:val="4BB933CC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55D81A57"/>
    <w:multiLevelType w:val="hybridMultilevel"/>
    <w:tmpl w:val="68B094F0"/>
    <w:lvl w:ilvl="0" w:tplc="0407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>
    <w:nsid w:val="59FB4821"/>
    <w:multiLevelType w:val="hybridMultilevel"/>
    <w:tmpl w:val="F34E7662"/>
    <w:lvl w:ilvl="0" w:tplc="0407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2">
    <w:nsid w:val="66ED513C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67433FF8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67DE795A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686D5CF5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7B3C0C12"/>
    <w:multiLevelType w:val="hybridMultilevel"/>
    <w:tmpl w:val="6A06F1F8"/>
    <w:lvl w:ilvl="0" w:tplc="0407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7">
    <w:nsid w:val="7C1464BF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7CA64B8D"/>
    <w:multiLevelType w:val="hybridMultilevel"/>
    <w:tmpl w:val="DBB8DD06"/>
    <w:lvl w:ilvl="0" w:tplc="0407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9">
    <w:nsid w:val="7D3C38D7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7E752AFA"/>
    <w:multiLevelType w:val="hybridMultilevel"/>
    <w:tmpl w:val="C5609B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8"/>
  </w:num>
  <w:num w:numId="3">
    <w:abstractNumId w:val="18"/>
  </w:num>
  <w:num w:numId="4">
    <w:abstractNumId w:val="12"/>
  </w:num>
  <w:num w:numId="5">
    <w:abstractNumId w:val="26"/>
  </w:num>
  <w:num w:numId="6">
    <w:abstractNumId w:val="13"/>
  </w:num>
  <w:num w:numId="7">
    <w:abstractNumId w:val="10"/>
  </w:num>
  <w:num w:numId="8">
    <w:abstractNumId w:val="8"/>
  </w:num>
  <w:num w:numId="9">
    <w:abstractNumId w:val="7"/>
  </w:num>
  <w:num w:numId="10">
    <w:abstractNumId w:val="6"/>
  </w:num>
  <w:num w:numId="11">
    <w:abstractNumId w:val="5"/>
  </w:num>
  <w:num w:numId="12">
    <w:abstractNumId w:val="9"/>
  </w:num>
  <w:num w:numId="13">
    <w:abstractNumId w:val="4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20"/>
  </w:num>
  <w:num w:numId="19">
    <w:abstractNumId w:val="21"/>
  </w:num>
  <w:num w:numId="20">
    <w:abstractNumId w:val="15"/>
  </w:num>
  <w:num w:numId="21">
    <w:abstractNumId w:val="17"/>
  </w:num>
  <w:num w:numId="22">
    <w:abstractNumId w:val="25"/>
  </w:num>
  <w:num w:numId="23">
    <w:abstractNumId w:val="11"/>
  </w:num>
  <w:num w:numId="24">
    <w:abstractNumId w:val="29"/>
  </w:num>
  <w:num w:numId="25">
    <w:abstractNumId w:val="22"/>
  </w:num>
  <w:num w:numId="26">
    <w:abstractNumId w:val="24"/>
  </w:num>
  <w:num w:numId="27">
    <w:abstractNumId w:val="19"/>
  </w:num>
  <w:num w:numId="28">
    <w:abstractNumId w:val="14"/>
  </w:num>
  <w:num w:numId="29">
    <w:abstractNumId w:val="16"/>
  </w:num>
  <w:num w:numId="30">
    <w:abstractNumId w:val="27"/>
  </w:num>
  <w:num w:numId="3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3AE6"/>
    <w:rsid w:val="00007F7A"/>
    <w:rsid w:val="000175CF"/>
    <w:rsid w:val="00022464"/>
    <w:rsid w:val="000305EB"/>
    <w:rsid w:val="000419E3"/>
    <w:rsid w:val="000525A1"/>
    <w:rsid w:val="00062D1E"/>
    <w:rsid w:val="00065FFE"/>
    <w:rsid w:val="00085083"/>
    <w:rsid w:val="000C698A"/>
    <w:rsid w:val="000D0926"/>
    <w:rsid w:val="000D0CDF"/>
    <w:rsid w:val="000E4418"/>
    <w:rsid w:val="000E6576"/>
    <w:rsid w:val="000F7A55"/>
    <w:rsid w:val="00101CB0"/>
    <w:rsid w:val="00102BC9"/>
    <w:rsid w:val="00111971"/>
    <w:rsid w:val="00112E30"/>
    <w:rsid w:val="00122B76"/>
    <w:rsid w:val="00122CF7"/>
    <w:rsid w:val="00123D9C"/>
    <w:rsid w:val="001366E6"/>
    <w:rsid w:val="0014376A"/>
    <w:rsid w:val="00144802"/>
    <w:rsid w:val="00144A99"/>
    <w:rsid w:val="00160C10"/>
    <w:rsid w:val="001668D3"/>
    <w:rsid w:val="0017751C"/>
    <w:rsid w:val="0018619E"/>
    <w:rsid w:val="00190716"/>
    <w:rsid w:val="001A0B18"/>
    <w:rsid w:val="001A1AC2"/>
    <w:rsid w:val="001D15D0"/>
    <w:rsid w:val="001D5E8F"/>
    <w:rsid w:val="001D5F20"/>
    <w:rsid w:val="001D65FE"/>
    <w:rsid w:val="001E7720"/>
    <w:rsid w:val="00207E17"/>
    <w:rsid w:val="00236992"/>
    <w:rsid w:val="0024481F"/>
    <w:rsid w:val="00246CFB"/>
    <w:rsid w:val="00252AF3"/>
    <w:rsid w:val="0025611C"/>
    <w:rsid w:val="00272B55"/>
    <w:rsid w:val="0027642B"/>
    <w:rsid w:val="00277E5E"/>
    <w:rsid w:val="002844F3"/>
    <w:rsid w:val="002A6FBA"/>
    <w:rsid w:val="002D68F9"/>
    <w:rsid w:val="002D7F47"/>
    <w:rsid w:val="002F0FC2"/>
    <w:rsid w:val="002F1E1E"/>
    <w:rsid w:val="002F3A46"/>
    <w:rsid w:val="002F4CC2"/>
    <w:rsid w:val="002F782D"/>
    <w:rsid w:val="003209B1"/>
    <w:rsid w:val="00323318"/>
    <w:rsid w:val="00327186"/>
    <w:rsid w:val="0033453D"/>
    <w:rsid w:val="00335C5C"/>
    <w:rsid w:val="00337A7E"/>
    <w:rsid w:val="00340C63"/>
    <w:rsid w:val="00342361"/>
    <w:rsid w:val="00350715"/>
    <w:rsid w:val="00375874"/>
    <w:rsid w:val="00380EAB"/>
    <w:rsid w:val="00391607"/>
    <w:rsid w:val="003B36E1"/>
    <w:rsid w:val="003D4E14"/>
    <w:rsid w:val="00400E1B"/>
    <w:rsid w:val="0040134A"/>
    <w:rsid w:val="00403253"/>
    <w:rsid w:val="00414FB1"/>
    <w:rsid w:val="00416546"/>
    <w:rsid w:val="00433022"/>
    <w:rsid w:val="00434877"/>
    <w:rsid w:val="00435720"/>
    <w:rsid w:val="004461D2"/>
    <w:rsid w:val="004535DE"/>
    <w:rsid w:val="00454C3B"/>
    <w:rsid w:val="00457B27"/>
    <w:rsid w:val="00464A2A"/>
    <w:rsid w:val="004844BC"/>
    <w:rsid w:val="0048466A"/>
    <w:rsid w:val="00486B1A"/>
    <w:rsid w:val="004964AD"/>
    <w:rsid w:val="004C17B4"/>
    <w:rsid w:val="004D3FCA"/>
    <w:rsid w:val="004F18BA"/>
    <w:rsid w:val="004F3A46"/>
    <w:rsid w:val="00501C58"/>
    <w:rsid w:val="00513257"/>
    <w:rsid w:val="0052339D"/>
    <w:rsid w:val="005256F3"/>
    <w:rsid w:val="005423A3"/>
    <w:rsid w:val="005447A8"/>
    <w:rsid w:val="005570C2"/>
    <w:rsid w:val="005675BA"/>
    <w:rsid w:val="00567EB6"/>
    <w:rsid w:val="00572165"/>
    <w:rsid w:val="005774FF"/>
    <w:rsid w:val="00577D43"/>
    <w:rsid w:val="00582D90"/>
    <w:rsid w:val="00595FD7"/>
    <w:rsid w:val="005A7A09"/>
    <w:rsid w:val="005B38A2"/>
    <w:rsid w:val="005B6D6D"/>
    <w:rsid w:val="005D5256"/>
    <w:rsid w:val="005F15A3"/>
    <w:rsid w:val="006009DE"/>
    <w:rsid w:val="00602BFE"/>
    <w:rsid w:val="00616D53"/>
    <w:rsid w:val="00617E55"/>
    <w:rsid w:val="006237F4"/>
    <w:rsid w:val="0063040D"/>
    <w:rsid w:val="00632775"/>
    <w:rsid w:val="00636580"/>
    <w:rsid w:val="00652336"/>
    <w:rsid w:val="006648BF"/>
    <w:rsid w:val="00666C2A"/>
    <w:rsid w:val="00675F62"/>
    <w:rsid w:val="00683FE2"/>
    <w:rsid w:val="006845C5"/>
    <w:rsid w:val="0068652E"/>
    <w:rsid w:val="00687646"/>
    <w:rsid w:val="00690938"/>
    <w:rsid w:val="00691ACB"/>
    <w:rsid w:val="00697835"/>
    <w:rsid w:val="006A0123"/>
    <w:rsid w:val="006A4570"/>
    <w:rsid w:val="006B1A35"/>
    <w:rsid w:val="006C42DE"/>
    <w:rsid w:val="006E00DF"/>
    <w:rsid w:val="006E7472"/>
    <w:rsid w:val="006F60F4"/>
    <w:rsid w:val="00704611"/>
    <w:rsid w:val="00710CF3"/>
    <w:rsid w:val="007231DF"/>
    <w:rsid w:val="00726E83"/>
    <w:rsid w:val="007354FB"/>
    <w:rsid w:val="00742F72"/>
    <w:rsid w:val="00750242"/>
    <w:rsid w:val="00762107"/>
    <w:rsid w:val="00774BFA"/>
    <w:rsid w:val="007A2776"/>
    <w:rsid w:val="007A3D36"/>
    <w:rsid w:val="007A6474"/>
    <w:rsid w:val="007A6970"/>
    <w:rsid w:val="00807BBF"/>
    <w:rsid w:val="008143BB"/>
    <w:rsid w:val="00814656"/>
    <w:rsid w:val="00822A19"/>
    <w:rsid w:val="00825F2A"/>
    <w:rsid w:val="00830103"/>
    <w:rsid w:val="00836BC4"/>
    <w:rsid w:val="00841125"/>
    <w:rsid w:val="008440AB"/>
    <w:rsid w:val="008525D1"/>
    <w:rsid w:val="008651AE"/>
    <w:rsid w:val="008750F2"/>
    <w:rsid w:val="00875754"/>
    <w:rsid w:val="008869EE"/>
    <w:rsid w:val="00890D6F"/>
    <w:rsid w:val="008A14E8"/>
    <w:rsid w:val="008C3BFD"/>
    <w:rsid w:val="008D4C06"/>
    <w:rsid w:val="008E3AE6"/>
    <w:rsid w:val="00901276"/>
    <w:rsid w:val="009125CB"/>
    <w:rsid w:val="00913FC8"/>
    <w:rsid w:val="0092484E"/>
    <w:rsid w:val="0092654B"/>
    <w:rsid w:val="009317C6"/>
    <w:rsid w:val="00933CBA"/>
    <w:rsid w:val="009540D6"/>
    <w:rsid w:val="0095519E"/>
    <w:rsid w:val="00995A8E"/>
    <w:rsid w:val="009A3C38"/>
    <w:rsid w:val="009A4FB3"/>
    <w:rsid w:val="009C1DAD"/>
    <w:rsid w:val="009D1D4C"/>
    <w:rsid w:val="009D38DD"/>
    <w:rsid w:val="009E03F5"/>
    <w:rsid w:val="009E2F1E"/>
    <w:rsid w:val="009F5CFB"/>
    <w:rsid w:val="00A03D07"/>
    <w:rsid w:val="00A17EB2"/>
    <w:rsid w:val="00A24583"/>
    <w:rsid w:val="00A334CC"/>
    <w:rsid w:val="00A34330"/>
    <w:rsid w:val="00A42A78"/>
    <w:rsid w:val="00A736EC"/>
    <w:rsid w:val="00A8248C"/>
    <w:rsid w:val="00A82959"/>
    <w:rsid w:val="00A872D1"/>
    <w:rsid w:val="00A97DFE"/>
    <w:rsid w:val="00AA3784"/>
    <w:rsid w:val="00AB775C"/>
    <w:rsid w:val="00AC5E99"/>
    <w:rsid w:val="00AD477F"/>
    <w:rsid w:val="00AD630C"/>
    <w:rsid w:val="00B10148"/>
    <w:rsid w:val="00B10154"/>
    <w:rsid w:val="00B10711"/>
    <w:rsid w:val="00B113B5"/>
    <w:rsid w:val="00B147E8"/>
    <w:rsid w:val="00B211AA"/>
    <w:rsid w:val="00B23181"/>
    <w:rsid w:val="00B2490B"/>
    <w:rsid w:val="00B26133"/>
    <w:rsid w:val="00B3196A"/>
    <w:rsid w:val="00B4019C"/>
    <w:rsid w:val="00B45C40"/>
    <w:rsid w:val="00B5055A"/>
    <w:rsid w:val="00B56B56"/>
    <w:rsid w:val="00B611B0"/>
    <w:rsid w:val="00B61E4B"/>
    <w:rsid w:val="00B7782E"/>
    <w:rsid w:val="00B8405C"/>
    <w:rsid w:val="00B948A7"/>
    <w:rsid w:val="00BA7325"/>
    <w:rsid w:val="00BB3FFF"/>
    <w:rsid w:val="00BB7508"/>
    <w:rsid w:val="00BD01F3"/>
    <w:rsid w:val="00BE2853"/>
    <w:rsid w:val="00BE2EA5"/>
    <w:rsid w:val="00BE46C1"/>
    <w:rsid w:val="00C10E77"/>
    <w:rsid w:val="00C21481"/>
    <w:rsid w:val="00C25275"/>
    <w:rsid w:val="00C40C08"/>
    <w:rsid w:val="00C54707"/>
    <w:rsid w:val="00C8613E"/>
    <w:rsid w:val="00CB5D8B"/>
    <w:rsid w:val="00CB633E"/>
    <w:rsid w:val="00CC2744"/>
    <w:rsid w:val="00CC536C"/>
    <w:rsid w:val="00CC76F9"/>
    <w:rsid w:val="00CD17B1"/>
    <w:rsid w:val="00CD370F"/>
    <w:rsid w:val="00D05E34"/>
    <w:rsid w:val="00D11DE1"/>
    <w:rsid w:val="00D20165"/>
    <w:rsid w:val="00D256EC"/>
    <w:rsid w:val="00D46819"/>
    <w:rsid w:val="00D4692F"/>
    <w:rsid w:val="00D6255E"/>
    <w:rsid w:val="00D7622A"/>
    <w:rsid w:val="00D805F3"/>
    <w:rsid w:val="00D821A5"/>
    <w:rsid w:val="00D9085A"/>
    <w:rsid w:val="00D95BFB"/>
    <w:rsid w:val="00D96A7F"/>
    <w:rsid w:val="00DA1743"/>
    <w:rsid w:val="00DC4201"/>
    <w:rsid w:val="00DC5641"/>
    <w:rsid w:val="00DD19CE"/>
    <w:rsid w:val="00DD5FAA"/>
    <w:rsid w:val="00DE4DFF"/>
    <w:rsid w:val="00DE5AE9"/>
    <w:rsid w:val="00DE7039"/>
    <w:rsid w:val="00DE7797"/>
    <w:rsid w:val="00DF364E"/>
    <w:rsid w:val="00DF5A81"/>
    <w:rsid w:val="00E139D2"/>
    <w:rsid w:val="00E21538"/>
    <w:rsid w:val="00E33904"/>
    <w:rsid w:val="00E41FA3"/>
    <w:rsid w:val="00E459F8"/>
    <w:rsid w:val="00E560FE"/>
    <w:rsid w:val="00E7098D"/>
    <w:rsid w:val="00E72424"/>
    <w:rsid w:val="00E779A5"/>
    <w:rsid w:val="00E813A2"/>
    <w:rsid w:val="00E907DB"/>
    <w:rsid w:val="00E935D1"/>
    <w:rsid w:val="00EA7775"/>
    <w:rsid w:val="00EB0396"/>
    <w:rsid w:val="00EB243D"/>
    <w:rsid w:val="00EB79D7"/>
    <w:rsid w:val="00EC1528"/>
    <w:rsid w:val="00EC1BEF"/>
    <w:rsid w:val="00EC2696"/>
    <w:rsid w:val="00EF51D2"/>
    <w:rsid w:val="00EF5C1D"/>
    <w:rsid w:val="00F2598E"/>
    <w:rsid w:val="00F26100"/>
    <w:rsid w:val="00F30813"/>
    <w:rsid w:val="00F36A51"/>
    <w:rsid w:val="00F37550"/>
    <w:rsid w:val="00F41B26"/>
    <w:rsid w:val="00F51799"/>
    <w:rsid w:val="00F715B4"/>
    <w:rsid w:val="00F83BD4"/>
    <w:rsid w:val="00F875EA"/>
    <w:rsid w:val="00F87C9C"/>
    <w:rsid w:val="00FA027D"/>
    <w:rsid w:val="00FB4D91"/>
    <w:rsid w:val="00FE1448"/>
    <w:rsid w:val="00FE2854"/>
    <w:rsid w:val="00FE289A"/>
    <w:rsid w:val="00FE40A7"/>
    <w:rsid w:val="00FE4DD5"/>
    <w:rsid w:val="00FE4E1F"/>
    <w:rsid w:val="00FF32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95FD7"/>
  </w:style>
  <w:style w:type="paragraph" w:styleId="berschrift1">
    <w:name w:val="heading 1"/>
    <w:basedOn w:val="Standard"/>
    <w:next w:val="Standard"/>
    <w:link w:val="berschrift1Zchn"/>
    <w:uiPriority w:val="9"/>
    <w:qFormat/>
    <w:rsid w:val="008E3AE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440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E3AE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8E3AE6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8E3AE6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8E3AE6"/>
    <w:rPr>
      <w:color w:val="0000FF" w:themeColor="hyperlink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8E3AE6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8E3AE6"/>
    <w:pPr>
      <w:spacing w:after="100"/>
      <w:ind w:left="440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E3A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E3AE6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A03D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urText">
    <w:name w:val="Plain Text"/>
    <w:basedOn w:val="Standard"/>
    <w:link w:val="NurTextZchn"/>
    <w:uiPriority w:val="99"/>
    <w:unhideWhenUsed/>
    <w:rsid w:val="00A03D07"/>
    <w:pPr>
      <w:spacing w:after="0" w:line="240" w:lineRule="auto"/>
    </w:pPr>
    <w:rPr>
      <w:rFonts w:ascii="Calibri" w:hAnsi="Calibri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sid w:val="00A03D07"/>
    <w:rPr>
      <w:rFonts w:ascii="Calibri" w:hAnsi="Calibri"/>
      <w:szCs w:val="21"/>
    </w:rPr>
  </w:style>
  <w:style w:type="paragraph" w:styleId="Listenabsatz">
    <w:name w:val="List Paragraph"/>
    <w:basedOn w:val="Standard"/>
    <w:uiPriority w:val="34"/>
    <w:qFormat/>
    <w:rsid w:val="00AC5E99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EF51D2"/>
    <w:rPr>
      <w:color w:val="808080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B10148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10148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B10148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10148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10148"/>
    <w:rPr>
      <w:b/>
      <w:bCs/>
      <w:sz w:val="20"/>
      <w:szCs w:val="20"/>
    </w:rPr>
  </w:style>
  <w:style w:type="paragraph" w:customStyle="1" w:styleId="NAME">
    <w:name w:val="NAME"/>
    <w:basedOn w:val="Standard"/>
    <w:next w:val="Standard"/>
    <w:link w:val="NAMEZchn"/>
    <w:autoRedefine/>
    <w:qFormat/>
    <w:rsid w:val="00464A2A"/>
    <w:pPr>
      <w:spacing w:after="0" w:line="240" w:lineRule="auto"/>
      <w:ind w:left="284"/>
    </w:pPr>
    <w:rPr>
      <w:rFonts w:ascii="Courier New" w:hAnsi="Courier New"/>
      <w:b/>
      <w:sz w:val="18"/>
    </w:rPr>
  </w:style>
  <w:style w:type="character" w:customStyle="1" w:styleId="NAMEZchn">
    <w:name w:val="NAME Zchn"/>
    <w:basedOn w:val="Absatz-Standardschriftart"/>
    <w:link w:val="NAME"/>
    <w:rsid w:val="00464A2A"/>
    <w:rPr>
      <w:rFonts w:ascii="Courier New" w:hAnsi="Courier New"/>
      <w:b/>
      <w:sz w:val="18"/>
    </w:rPr>
  </w:style>
  <w:style w:type="paragraph" w:styleId="berarbeitung">
    <w:name w:val="Revision"/>
    <w:hidden/>
    <w:uiPriority w:val="99"/>
    <w:semiHidden/>
    <w:rsid w:val="003209B1"/>
    <w:pPr>
      <w:spacing w:after="0" w:line="240" w:lineRule="auto"/>
    </w:pPr>
  </w:style>
  <w:style w:type="paragraph" w:customStyle="1" w:styleId="MenuPunkt">
    <w:name w:val="MenuPunkt"/>
    <w:basedOn w:val="Standard"/>
    <w:link w:val="MenuPunktZchn"/>
    <w:qFormat/>
    <w:rsid w:val="00E935D1"/>
    <w:pPr>
      <w:spacing w:after="0" w:line="240" w:lineRule="auto"/>
      <w:ind w:left="284"/>
    </w:pPr>
    <w:rPr>
      <w:rFonts w:ascii="Courier New" w:hAnsi="Courier New"/>
      <w:i/>
    </w:rPr>
  </w:style>
  <w:style w:type="character" w:customStyle="1" w:styleId="MenuPunktZchn">
    <w:name w:val="MenuPunkt Zchn"/>
    <w:basedOn w:val="Absatz-Standardschriftart"/>
    <w:link w:val="MenuPunkt"/>
    <w:rsid w:val="00E935D1"/>
    <w:rPr>
      <w:rFonts w:ascii="Courier New" w:hAnsi="Courier New"/>
      <w:i/>
    </w:rPr>
  </w:style>
  <w:style w:type="paragraph" w:styleId="KeinLeerraum">
    <w:name w:val="No Spacing"/>
    <w:uiPriority w:val="1"/>
    <w:qFormat/>
    <w:rsid w:val="00B113B5"/>
    <w:pPr>
      <w:spacing w:after="0" w:line="240" w:lineRule="auto"/>
    </w:pPr>
  </w:style>
  <w:style w:type="paragraph" w:customStyle="1" w:styleId="TabelleUeberschrieft">
    <w:name w:val="TabelleUeberschrieft"/>
    <w:basedOn w:val="Standard"/>
    <w:qFormat/>
    <w:rsid w:val="00BE46C1"/>
    <w:pPr>
      <w:spacing w:after="0" w:line="240" w:lineRule="auto"/>
    </w:pPr>
    <w:rPr>
      <w:b/>
    </w:rPr>
  </w:style>
  <w:style w:type="paragraph" w:customStyle="1" w:styleId="WERT">
    <w:name w:val="WERT"/>
    <w:basedOn w:val="Standard"/>
    <w:link w:val="WERTZchn"/>
    <w:qFormat/>
    <w:rsid w:val="007354FB"/>
    <w:pPr>
      <w:spacing w:after="0" w:line="240" w:lineRule="auto"/>
      <w:ind w:left="284"/>
    </w:pPr>
    <w:rPr>
      <w:i/>
      <w:u w:val="single"/>
    </w:rPr>
  </w:style>
  <w:style w:type="character" w:customStyle="1" w:styleId="WERTZchn">
    <w:name w:val="WERT Zchn"/>
    <w:basedOn w:val="Absatz-Standardschriftart"/>
    <w:link w:val="WERT"/>
    <w:rsid w:val="007354FB"/>
    <w:rPr>
      <w:i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440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95FD7"/>
  </w:style>
  <w:style w:type="paragraph" w:styleId="berschrift1">
    <w:name w:val="heading 1"/>
    <w:basedOn w:val="Standard"/>
    <w:next w:val="Standard"/>
    <w:link w:val="berschrift1Zchn"/>
    <w:uiPriority w:val="9"/>
    <w:qFormat/>
    <w:rsid w:val="008E3AE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440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E3AE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8E3AE6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8E3AE6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8E3AE6"/>
    <w:rPr>
      <w:color w:val="0000FF" w:themeColor="hyperlink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8E3AE6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8E3AE6"/>
    <w:pPr>
      <w:spacing w:after="100"/>
      <w:ind w:left="440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E3A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E3AE6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A03D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urText">
    <w:name w:val="Plain Text"/>
    <w:basedOn w:val="Standard"/>
    <w:link w:val="NurTextZchn"/>
    <w:uiPriority w:val="99"/>
    <w:unhideWhenUsed/>
    <w:rsid w:val="00A03D07"/>
    <w:pPr>
      <w:spacing w:after="0" w:line="240" w:lineRule="auto"/>
    </w:pPr>
    <w:rPr>
      <w:rFonts w:ascii="Calibri" w:hAnsi="Calibri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sid w:val="00A03D07"/>
    <w:rPr>
      <w:rFonts w:ascii="Calibri" w:hAnsi="Calibri"/>
      <w:szCs w:val="21"/>
    </w:rPr>
  </w:style>
  <w:style w:type="paragraph" w:styleId="Listenabsatz">
    <w:name w:val="List Paragraph"/>
    <w:basedOn w:val="Standard"/>
    <w:uiPriority w:val="34"/>
    <w:qFormat/>
    <w:rsid w:val="00AC5E99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EF51D2"/>
    <w:rPr>
      <w:color w:val="808080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B10148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10148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B10148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10148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10148"/>
    <w:rPr>
      <w:b/>
      <w:bCs/>
      <w:sz w:val="20"/>
      <w:szCs w:val="20"/>
    </w:rPr>
  </w:style>
  <w:style w:type="paragraph" w:customStyle="1" w:styleId="NAME">
    <w:name w:val="NAME"/>
    <w:basedOn w:val="Standard"/>
    <w:next w:val="Standard"/>
    <w:link w:val="NAMEZchn"/>
    <w:autoRedefine/>
    <w:qFormat/>
    <w:rsid w:val="00464A2A"/>
    <w:pPr>
      <w:spacing w:after="0" w:line="240" w:lineRule="auto"/>
      <w:ind w:left="284"/>
    </w:pPr>
    <w:rPr>
      <w:rFonts w:ascii="Courier New" w:hAnsi="Courier New"/>
      <w:b/>
      <w:sz w:val="18"/>
    </w:rPr>
  </w:style>
  <w:style w:type="character" w:customStyle="1" w:styleId="NAMEZchn">
    <w:name w:val="NAME Zchn"/>
    <w:basedOn w:val="Absatz-Standardschriftart"/>
    <w:link w:val="NAME"/>
    <w:rsid w:val="00464A2A"/>
    <w:rPr>
      <w:rFonts w:ascii="Courier New" w:hAnsi="Courier New"/>
      <w:b/>
      <w:sz w:val="18"/>
    </w:rPr>
  </w:style>
  <w:style w:type="paragraph" w:styleId="berarbeitung">
    <w:name w:val="Revision"/>
    <w:hidden/>
    <w:uiPriority w:val="99"/>
    <w:semiHidden/>
    <w:rsid w:val="003209B1"/>
    <w:pPr>
      <w:spacing w:after="0" w:line="240" w:lineRule="auto"/>
    </w:pPr>
  </w:style>
  <w:style w:type="paragraph" w:customStyle="1" w:styleId="MenuPunkt">
    <w:name w:val="MenuPunkt"/>
    <w:basedOn w:val="Standard"/>
    <w:link w:val="MenuPunktZchn"/>
    <w:qFormat/>
    <w:rsid w:val="00E935D1"/>
    <w:pPr>
      <w:spacing w:after="0" w:line="240" w:lineRule="auto"/>
      <w:ind w:left="284"/>
    </w:pPr>
    <w:rPr>
      <w:rFonts w:ascii="Courier New" w:hAnsi="Courier New"/>
      <w:i/>
    </w:rPr>
  </w:style>
  <w:style w:type="character" w:customStyle="1" w:styleId="MenuPunktZchn">
    <w:name w:val="MenuPunkt Zchn"/>
    <w:basedOn w:val="Absatz-Standardschriftart"/>
    <w:link w:val="MenuPunkt"/>
    <w:rsid w:val="00E935D1"/>
    <w:rPr>
      <w:rFonts w:ascii="Courier New" w:hAnsi="Courier New"/>
      <w:i/>
    </w:rPr>
  </w:style>
  <w:style w:type="paragraph" w:styleId="KeinLeerraum">
    <w:name w:val="No Spacing"/>
    <w:uiPriority w:val="1"/>
    <w:qFormat/>
    <w:rsid w:val="00B113B5"/>
    <w:pPr>
      <w:spacing w:after="0" w:line="240" w:lineRule="auto"/>
    </w:pPr>
  </w:style>
  <w:style w:type="paragraph" w:customStyle="1" w:styleId="TabelleUeberschrieft">
    <w:name w:val="TabelleUeberschrieft"/>
    <w:basedOn w:val="Standard"/>
    <w:qFormat/>
    <w:rsid w:val="00BE46C1"/>
    <w:pPr>
      <w:spacing w:after="0" w:line="240" w:lineRule="auto"/>
    </w:pPr>
    <w:rPr>
      <w:b/>
    </w:rPr>
  </w:style>
  <w:style w:type="paragraph" w:customStyle="1" w:styleId="WERT">
    <w:name w:val="WERT"/>
    <w:basedOn w:val="Standard"/>
    <w:link w:val="WERTZchn"/>
    <w:qFormat/>
    <w:rsid w:val="007354FB"/>
    <w:pPr>
      <w:spacing w:after="0" w:line="240" w:lineRule="auto"/>
      <w:ind w:left="284"/>
    </w:pPr>
    <w:rPr>
      <w:i/>
      <w:u w:val="single"/>
    </w:rPr>
  </w:style>
  <w:style w:type="character" w:customStyle="1" w:styleId="WERTZchn">
    <w:name w:val="WERT Zchn"/>
    <w:basedOn w:val="Absatz-Standardschriftart"/>
    <w:link w:val="WERT"/>
    <w:rsid w:val="007354FB"/>
    <w:rPr>
      <w:i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440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608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C1DB97-AC11-43B2-A1A9-EA34333683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3956</Words>
  <Characters>24925</Characters>
  <Application>Microsoft Office Word</Application>
  <DocSecurity>0</DocSecurity>
  <Lines>207</Lines>
  <Paragraphs>57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unser</Company>
  <LinksUpToDate>false</LinksUpToDate>
  <CharactersWithSpaces>28824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 Jahnke</dc:creator>
  <cp:lastModifiedBy>mein</cp:lastModifiedBy>
  <cp:revision>10</cp:revision>
  <cp:lastPrinted>2011-02-02T20:22:00Z</cp:lastPrinted>
  <dcterms:created xsi:type="dcterms:W3CDTF">2011-03-23T13:48:00Z</dcterms:created>
  <dcterms:modified xsi:type="dcterms:W3CDTF">2011-03-27T15:03:00Z</dcterms:modified>
</cp:coreProperties>
</file>